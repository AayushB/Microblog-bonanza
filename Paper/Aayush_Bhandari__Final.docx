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87D49" w14:textId="71AF81B9" w:rsidR="002F5FAB" w:rsidRPr="00026464" w:rsidRDefault="002F5FAB" w:rsidP="002F5FAB">
      <w:pPr>
        <w:ind w:firstLine="144"/>
        <w:jc w:val="center"/>
        <w:rPr>
          <w:rFonts w:ascii="Times New Roman" w:hAnsi="Times New Roman" w:cs="Times New Roman"/>
          <w:b/>
          <w:sz w:val="40"/>
        </w:rPr>
      </w:pPr>
      <w:r w:rsidRPr="00026464">
        <w:rPr>
          <w:rFonts w:ascii="Times New Roman" w:hAnsi="Times New Roman" w:cs="Times New Roman"/>
          <w:b/>
          <w:sz w:val="40"/>
        </w:rPr>
        <w:t>TREC Microblog Track 2012</w:t>
      </w:r>
    </w:p>
    <w:p w14:paraId="4D2F5D0C" w14:textId="1B35955B" w:rsidR="003670C7" w:rsidRPr="00026464" w:rsidRDefault="00731CB3" w:rsidP="002F5FAB">
      <w:pPr>
        <w:ind w:firstLine="144"/>
        <w:jc w:val="center"/>
        <w:rPr>
          <w:rFonts w:ascii="Times New Roman" w:hAnsi="Times New Roman" w:cs="Times New Roman"/>
          <w:b/>
          <w:sz w:val="40"/>
        </w:rPr>
      </w:pPr>
      <w:r w:rsidRPr="00026464">
        <w:rPr>
          <w:rFonts w:ascii="Times New Roman" w:hAnsi="Times New Roman" w:cs="Times New Roman"/>
          <w:b/>
          <w:sz w:val="40"/>
        </w:rPr>
        <w:t xml:space="preserve">Real-Time </w:t>
      </w:r>
      <w:proofErr w:type="spellStart"/>
      <w:r w:rsidRPr="00026464">
        <w:rPr>
          <w:rFonts w:ascii="Times New Roman" w:hAnsi="Times New Roman" w:cs="Times New Roman"/>
          <w:b/>
          <w:sz w:val="40"/>
        </w:rPr>
        <w:t>Adhoc</w:t>
      </w:r>
      <w:proofErr w:type="spellEnd"/>
      <w:r w:rsidRPr="00026464">
        <w:rPr>
          <w:rFonts w:ascii="Times New Roman" w:hAnsi="Times New Roman" w:cs="Times New Roman"/>
          <w:b/>
          <w:sz w:val="40"/>
        </w:rPr>
        <w:t xml:space="preserve"> R</w:t>
      </w:r>
      <w:r w:rsidR="003670C7" w:rsidRPr="00026464">
        <w:rPr>
          <w:rFonts w:ascii="Times New Roman" w:hAnsi="Times New Roman" w:cs="Times New Roman"/>
          <w:b/>
          <w:sz w:val="40"/>
        </w:rPr>
        <w:t>etrieval</w:t>
      </w:r>
    </w:p>
    <w:p w14:paraId="078D0315" w14:textId="36084D8A" w:rsidR="002F5FAB" w:rsidRPr="00026464" w:rsidRDefault="002F5FAB" w:rsidP="002F5FAB">
      <w:pPr>
        <w:jc w:val="center"/>
        <w:rPr>
          <w:rFonts w:ascii="Times New Roman" w:hAnsi="Times New Roman" w:cs="Times New Roman"/>
          <w:szCs w:val="20"/>
        </w:rPr>
      </w:pPr>
      <w:r w:rsidRPr="00026464">
        <w:rPr>
          <w:rFonts w:ascii="Times New Roman" w:hAnsi="Times New Roman" w:cs="Times New Roman"/>
          <w:szCs w:val="20"/>
        </w:rPr>
        <w:t>Aayush Bhandari, CSC849</w:t>
      </w:r>
    </w:p>
    <w:p w14:paraId="4D68516B" w14:textId="1012DFF0" w:rsidR="002F5FAB" w:rsidRPr="00026464" w:rsidRDefault="002F5FAB" w:rsidP="00350053">
      <w:pPr>
        <w:jc w:val="center"/>
        <w:rPr>
          <w:rFonts w:ascii="Times New Roman" w:hAnsi="Times New Roman" w:cs="Times New Roman"/>
          <w:szCs w:val="20"/>
        </w:rPr>
      </w:pPr>
      <w:r w:rsidRPr="00026464">
        <w:rPr>
          <w:rFonts w:ascii="Times New Roman" w:hAnsi="Times New Roman" w:cs="Times New Roman"/>
          <w:szCs w:val="20"/>
        </w:rPr>
        <w:t>aayushb@sfsu.edu</w:t>
      </w:r>
    </w:p>
    <w:p w14:paraId="2D116F20" w14:textId="77777777" w:rsidR="003670C7" w:rsidRPr="00026464" w:rsidRDefault="003670C7" w:rsidP="006152E5">
      <w:pPr>
        <w:rPr>
          <w:rFonts w:ascii="Times New Roman" w:hAnsi="Times New Roman" w:cs="Times New Roman"/>
          <w:b/>
        </w:rPr>
      </w:pPr>
    </w:p>
    <w:p w14:paraId="3F25C352" w14:textId="77777777" w:rsidR="00350053" w:rsidRPr="00026464" w:rsidRDefault="00350053" w:rsidP="006152E5">
      <w:pPr>
        <w:rPr>
          <w:rFonts w:ascii="Times New Roman" w:hAnsi="Times New Roman" w:cs="Times New Roman"/>
          <w:b/>
          <w:sz w:val="22"/>
          <w:szCs w:val="22"/>
        </w:rPr>
      </w:pPr>
    </w:p>
    <w:p w14:paraId="33C6CF51" w14:textId="49BC0A91" w:rsidR="0074204B" w:rsidRPr="00026464" w:rsidRDefault="00A63A93" w:rsidP="006152E5">
      <w:pPr>
        <w:rPr>
          <w:rFonts w:ascii="Times New Roman" w:hAnsi="Times New Roman" w:cs="Times New Roman"/>
          <w:b/>
          <w:sz w:val="22"/>
          <w:szCs w:val="22"/>
        </w:rPr>
      </w:pPr>
      <w:r>
        <w:rPr>
          <w:rFonts w:ascii="Times New Roman" w:hAnsi="Times New Roman" w:cs="Times New Roman"/>
          <w:b/>
          <w:sz w:val="22"/>
          <w:szCs w:val="22"/>
        </w:rPr>
        <w:t xml:space="preserve">1 </w:t>
      </w:r>
      <w:r w:rsidR="0074204B" w:rsidRPr="00026464">
        <w:rPr>
          <w:rFonts w:ascii="Times New Roman" w:hAnsi="Times New Roman" w:cs="Times New Roman"/>
          <w:b/>
          <w:sz w:val="22"/>
          <w:szCs w:val="22"/>
        </w:rPr>
        <w:t>INTRODUCTION</w:t>
      </w:r>
      <w:r w:rsidR="00066A7D" w:rsidRPr="00026464">
        <w:rPr>
          <w:rFonts w:ascii="Times New Roman" w:hAnsi="Times New Roman" w:cs="Times New Roman"/>
          <w:b/>
          <w:sz w:val="22"/>
          <w:szCs w:val="22"/>
        </w:rPr>
        <w:t xml:space="preserve"> </w:t>
      </w:r>
    </w:p>
    <w:p w14:paraId="6D0C2A7E" w14:textId="77777777" w:rsidR="0074204B" w:rsidRPr="00026464" w:rsidRDefault="0074204B" w:rsidP="006152E5">
      <w:pPr>
        <w:rPr>
          <w:rFonts w:ascii="Times New Roman" w:hAnsi="Times New Roman" w:cs="Times New Roman"/>
          <w:sz w:val="22"/>
          <w:szCs w:val="22"/>
        </w:rPr>
      </w:pPr>
    </w:p>
    <w:p w14:paraId="06C71C56" w14:textId="067B0461" w:rsidR="004C5AE4" w:rsidRPr="00026464" w:rsidRDefault="004C5AE4" w:rsidP="007168CB">
      <w:pPr>
        <w:ind w:firstLine="144"/>
        <w:rPr>
          <w:rFonts w:ascii="Times New Roman" w:hAnsi="Times New Roman" w:cs="Times New Roman"/>
          <w:sz w:val="22"/>
          <w:szCs w:val="22"/>
        </w:rPr>
      </w:pPr>
      <w:r w:rsidRPr="00026464">
        <w:rPr>
          <w:rFonts w:ascii="Times New Roman" w:hAnsi="Times New Roman" w:cs="Times New Roman"/>
          <w:sz w:val="22"/>
          <w:szCs w:val="22"/>
        </w:rPr>
        <w:t>Tweets or Microblogs are a gr</w:t>
      </w:r>
      <w:r w:rsidR="0068695D" w:rsidRPr="00026464">
        <w:rPr>
          <w:rFonts w:ascii="Times New Roman" w:hAnsi="Times New Roman" w:cs="Times New Roman"/>
          <w:sz w:val="22"/>
          <w:szCs w:val="22"/>
        </w:rPr>
        <w:t>eat source to study the modern Internet</w:t>
      </w:r>
      <w:r w:rsidRPr="00026464">
        <w:rPr>
          <w:rFonts w:ascii="Times New Roman" w:hAnsi="Times New Roman" w:cs="Times New Roman"/>
          <w:sz w:val="22"/>
          <w:szCs w:val="22"/>
        </w:rPr>
        <w:t xml:space="preserve"> society</w:t>
      </w:r>
      <w:r w:rsidR="003670C7" w:rsidRPr="00026464">
        <w:rPr>
          <w:rFonts w:ascii="Times New Roman" w:hAnsi="Times New Roman" w:cs="Times New Roman"/>
          <w:sz w:val="22"/>
          <w:szCs w:val="22"/>
        </w:rPr>
        <w:t>,</w:t>
      </w:r>
      <w:r w:rsidRPr="00026464">
        <w:rPr>
          <w:rFonts w:ascii="Times New Roman" w:hAnsi="Times New Roman" w:cs="Times New Roman"/>
          <w:sz w:val="22"/>
          <w:szCs w:val="22"/>
        </w:rPr>
        <w:t xml:space="preserve"> inc</w:t>
      </w:r>
      <w:r w:rsidR="00BA1FD2" w:rsidRPr="00026464">
        <w:rPr>
          <w:rFonts w:ascii="Times New Roman" w:hAnsi="Times New Roman" w:cs="Times New Roman"/>
          <w:sz w:val="22"/>
          <w:szCs w:val="22"/>
        </w:rPr>
        <w:t>luding changes in various trending events</w:t>
      </w:r>
      <w:r w:rsidRPr="00026464">
        <w:rPr>
          <w:rFonts w:ascii="Times New Roman" w:hAnsi="Times New Roman" w:cs="Times New Roman"/>
          <w:sz w:val="22"/>
          <w:szCs w:val="22"/>
        </w:rPr>
        <w:t xml:space="preserve">. </w:t>
      </w:r>
      <w:r w:rsidR="007168CB" w:rsidRPr="00026464">
        <w:rPr>
          <w:rFonts w:ascii="Times New Roman" w:hAnsi="Times New Roman" w:cs="Times New Roman"/>
          <w:sz w:val="22"/>
          <w:szCs w:val="22"/>
        </w:rPr>
        <w:t>Microblogs</w:t>
      </w:r>
      <w:r w:rsidRPr="00026464">
        <w:rPr>
          <w:rFonts w:ascii="Times New Roman" w:hAnsi="Times New Roman" w:cs="Times New Roman"/>
          <w:sz w:val="22"/>
          <w:szCs w:val="22"/>
        </w:rPr>
        <w:t xml:space="preserve"> can be used to understand complex pattern in human behaviors and can foster many scientific studies. The </w:t>
      </w:r>
      <w:r w:rsidR="007168CB" w:rsidRPr="00026464">
        <w:rPr>
          <w:rFonts w:ascii="Times New Roman" w:hAnsi="Times New Roman" w:cs="Times New Roman"/>
          <w:sz w:val="22"/>
          <w:szCs w:val="22"/>
        </w:rPr>
        <w:t>tweet data’s</w:t>
      </w:r>
      <w:r w:rsidRPr="00026464">
        <w:rPr>
          <w:rFonts w:ascii="Times New Roman" w:hAnsi="Times New Roman" w:cs="Times New Roman"/>
          <w:sz w:val="22"/>
          <w:szCs w:val="22"/>
        </w:rPr>
        <w:t xml:space="preserve"> </w:t>
      </w:r>
      <w:r w:rsidR="0068695D" w:rsidRPr="00026464">
        <w:rPr>
          <w:rFonts w:ascii="Times New Roman" w:hAnsi="Times New Roman" w:cs="Times New Roman"/>
          <w:sz w:val="22"/>
          <w:szCs w:val="22"/>
        </w:rPr>
        <w:t>are</w:t>
      </w:r>
      <w:r w:rsidRPr="00026464">
        <w:rPr>
          <w:rFonts w:ascii="Times New Roman" w:hAnsi="Times New Roman" w:cs="Times New Roman"/>
          <w:sz w:val="22"/>
          <w:szCs w:val="22"/>
        </w:rPr>
        <w:t xml:space="preserve"> </w:t>
      </w:r>
      <w:r w:rsidR="007168CB" w:rsidRPr="00026464">
        <w:rPr>
          <w:rFonts w:ascii="Times New Roman" w:hAnsi="Times New Roman" w:cs="Times New Roman"/>
          <w:sz w:val="22"/>
          <w:szCs w:val="22"/>
        </w:rPr>
        <w:t>readily</w:t>
      </w:r>
      <w:r w:rsidRPr="00026464">
        <w:rPr>
          <w:rFonts w:ascii="Times New Roman" w:hAnsi="Times New Roman" w:cs="Times New Roman"/>
          <w:sz w:val="22"/>
          <w:szCs w:val="22"/>
        </w:rPr>
        <w:t xml:space="preserve"> available </w:t>
      </w:r>
      <w:r w:rsidR="0068695D" w:rsidRPr="00026464">
        <w:rPr>
          <w:rFonts w:ascii="Times New Roman" w:hAnsi="Times New Roman" w:cs="Times New Roman"/>
          <w:sz w:val="22"/>
          <w:szCs w:val="22"/>
        </w:rPr>
        <w:t>for TREC</w:t>
      </w:r>
      <w:r w:rsidR="00AB488B" w:rsidRPr="00026464">
        <w:rPr>
          <w:rStyle w:val="FootnoteReference"/>
          <w:rFonts w:ascii="Times New Roman" w:hAnsi="Times New Roman" w:cs="Times New Roman"/>
          <w:sz w:val="22"/>
          <w:szCs w:val="22"/>
        </w:rPr>
        <w:footnoteReference w:id="1"/>
      </w:r>
      <w:r w:rsidR="0068695D" w:rsidRPr="00026464">
        <w:rPr>
          <w:rFonts w:ascii="Times New Roman" w:hAnsi="Times New Roman" w:cs="Times New Roman"/>
          <w:sz w:val="22"/>
          <w:szCs w:val="22"/>
        </w:rPr>
        <w:t xml:space="preserve"> participants </w:t>
      </w:r>
      <w:r w:rsidRPr="00026464">
        <w:rPr>
          <w:rFonts w:ascii="Times New Roman" w:hAnsi="Times New Roman" w:cs="Times New Roman"/>
          <w:sz w:val="22"/>
          <w:szCs w:val="22"/>
        </w:rPr>
        <w:t xml:space="preserve">and makes approaching these studies a lot easier. However tweets come from all over the world and talk about many different topics. </w:t>
      </w:r>
      <w:r w:rsidR="0068695D" w:rsidRPr="00026464">
        <w:rPr>
          <w:rFonts w:ascii="Times New Roman" w:hAnsi="Times New Roman" w:cs="Times New Roman"/>
          <w:sz w:val="22"/>
          <w:szCs w:val="22"/>
        </w:rPr>
        <w:t>Hence, i</w:t>
      </w:r>
      <w:r w:rsidRPr="00026464">
        <w:rPr>
          <w:rFonts w:ascii="Times New Roman" w:hAnsi="Times New Roman" w:cs="Times New Roman"/>
          <w:sz w:val="22"/>
          <w:szCs w:val="22"/>
        </w:rPr>
        <w:t>t is important to have an approach to examine only the</w:t>
      </w:r>
      <w:r w:rsidR="0068695D" w:rsidRPr="00026464">
        <w:rPr>
          <w:rFonts w:ascii="Times New Roman" w:hAnsi="Times New Roman" w:cs="Times New Roman"/>
          <w:sz w:val="22"/>
          <w:szCs w:val="22"/>
        </w:rPr>
        <w:t xml:space="preserve"> relevant tweets for any </w:t>
      </w:r>
      <w:r w:rsidRPr="00026464">
        <w:rPr>
          <w:rFonts w:ascii="Times New Roman" w:hAnsi="Times New Roman" w:cs="Times New Roman"/>
          <w:sz w:val="22"/>
          <w:szCs w:val="22"/>
        </w:rPr>
        <w:t xml:space="preserve">given topic. </w:t>
      </w:r>
    </w:p>
    <w:p w14:paraId="1F96CCC3" w14:textId="2EE4A746" w:rsidR="003B51C8" w:rsidRPr="00026464" w:rsidRDefault="004334F9" w:rsidP="007168CB">
      <w:pPr>
        <w:ind w:firstLine="144"/>
        <w:rPr>
          <w:rFonts w:ascii="Times New Roman" w:hAnsi="Times New Roman" w:cs="Times New Roman"/>
          <w:sz w:val="22"/>
          <w:szCs w:val="22"/>
        </w:rPr>
      </w:pPr>
      <w:r w:rsidRPr="00026464">
        <w:rPr>
          <w:rFonts w:ascii="Times New Roman" w:hAnsi="Times New Roman" w:cs="Times New Roman"/>
          <w:sz w:val="22"/>
          <w:szCs w:val="22"/>
        </w:rPr>
        <w:t xml:space="preserve">The </w:t>
      </w:r>
      <w:r w:rsidRPr="00026464">
        <w:rPr>
          <w:rFonts w:ascii="Times New Roman" w:hAnsi="Times New Roman" w:cs="Times New Roman"/>
          <w:i/>
          <w:sz w:val="22"/>
          <w:szCs w:val="22"/>
        </w:rPr>
        <w:t>Microblog Track</w:t>
      </w:r>
      <w:r w:rsidRPr="00026464">
        <w:rPr>
          <w:rFonts w:ascii="Times New Roman" w:hAnsi="Times New Roman" w:cs="Times New Roman"/>
          <w:sz w:val="22"/>
          <w:szCs w:val="22"/>
        </w:rPr>
        <w:t xml:space="preserve"> was first introduced to </w:t>
      </w:r>
      <w:r w:rsidR="00E65BB7" w:rsidRPr="00026464">
        <w:rPr>
          <w:rFonts w:ascii="Times New Roman" w:hAnsi="Times New Roman" w:cs="Times New Roman"/>
          <w:sz w:val="22"/>
          <w:szCs w:val="22"/>
        </w:rPr>
        <w:t>TREC in 2011. The track involves</w:t>
      </w:r>
      <w:r w:rsidRPr="00026464">
        <w:rPr>
          <w:rFonts w:ascii="Times New Roman" w:hAnsi="Times New Roman" w:cs="Times New Roman"/>
          <w:sz w:val="22"/>
          <w:szCs w:val="22"/>
        </w:rPr>
        <w:t xml:space="preserve"> using twitter </w:t>
      </w:r>
      <w:r w:rsidR="00AB488B" w:rsidRPr="00026464">
        <w:rPr>
          <w:rStyle w:val="FootnoteReference"/>
          <w:rFonts w:ascii="Times New Roman" w:hAnsi="Times New Roman" w:cs="Times New Roman"/>
          <w:sz w:val="22"/>
          <w:szCs w:val="22"/>
        </w:rPr>
        <w:footnoteReference w:id="2"/>
      </w:r>
      <w:r w:rsidR="006E2422" w:rsidRPr="00026464">
        <w:rPr>
          <w:rFonts w:ascii="Times New Roman" w:hAnsi="Times New Roman" w:cs="Times New Roman"/>
          <w:sz w:val="22"/>
          <w:szCs w:val="22"/>
        </w:rPr>
        <w:t xml:space="preserve">data </w:t>
      </w:r>
      <w:r w:rsidRPr="00026464">
        <w:rPr>
          <w:rFonts w:ascii="Times New Roman" w:hAnsi="Times New Roman" w:cs="Times New Roman"/>
          <w:sz w:val="22"/>
          <w:szCs w:val="22"/>
        </w:rPr>
        <w:t>to retrieve the most relevant t</w:t>
      </w:r>
      <w:r w:rsidR="003B3809" w:rsidRPr="00026464">
        <w:rPr>
          <w:rFonts w:ascii="Times New Roman" w:hAnsi="Times New Roman" w:cs="Times New Roman"/>
          <w:sz w:val="22"/>
          <w:szCs w:val="22"/>
        </w:rPr>
        <w:t>weets for a given query</w:t>
      </w:r>
      <w:r w:rsidR="000C610C" w:rsidRPr="00026464">
        <w:rPr>
          <w:rFonts w:ascii="Times New Roman" w:hAnsi="Times New Roman" w:cs="Times New Roman"/>
          <w:sz w:val="22"/>
          <w:szCs w:val="22"/>
        </w:rPr>
        <w:t>,</w:t>
      </w:r>
      <w:r w:rsidRPr="00026464">
        <w:rPr>
          <w:rFonts w:ascii="Times New Roman" w:hAnsi="Times New Roman" w:cs="Times New Roman"/>
          <w:sz w:val="22"/>
          <w:szCs w:val="22"/>
        </w:rPr>
        <w:t xml:space="preserve"> </w:t>
      </w:r>
      <w:r w:rsidR="00E65BB7" w:rsidRPr="00026464">
        <w:rPr>
          <w:rFonts w:ascii="Times New Roman" w:hAnsi="Times New Roman" w:cs="Times New Roman"/>
          <w:sz w:val="22"/>
          <w:szCs w:val="22"/>
        </w:rPr>
        <w:t xml:space="preserve">based on the </w:t>
      </w:r>
      <w:r w:rsidRPr="00026464">
        <w:rPr>
          <w:rFonts w:ascii="Times New Roman" w:hAnsi="Times New Roman" w:cs="Times New Roman"/>
          <w:sz w:val="22"/>
          <w:szCs w:val="22"/>
        </w:rPr>
        <w:t xml:space="preserve">information need. </w:t>
      </w:r>
      <w:r w:rsidR="003B3809" w:rsidRPr="00026464">
        <w:rPr>
          <w:rFonts w:ascii="Times New Roman" w:hAnsi="Times New Roman" w:cs="Times New Roman"/>
          <w:sz w:val="22"/>
          <w:szCs w:val="22"/>
        </w:rPr>
        <w:t xml:space="preserve">The </w:t>
      </w:r>
      <w:r w:rsidR="006E2422" w:rsidRPr="00026464">
        <w:rPr>
          <w:rFonts w:ascii="Times New Roman" w:hAnsi="Times New Roman" w:cs="Times New Roman"/>
          <w:sz w:val="22"/>
          <w:szCs w:val="22"/>
        </w:rPr>
        <w:t>tweets are retrieved</w:t>
      </w:r>
      <w:r w:rsidR="003B3809" w:rsidRPr="00026464">
        <w:rPr>
          <w:rFonts w:ascii="Times New Roman" w:hAnsi="Times New Roman" w:cs="Times New Roman"/>
          <w:sz w:val="22"/>
          <w:szCs w:val="22"/>
        </w:rPr>
        <w:t xml:space="preserve"> from a pre-compiled corpus rather than a live stream</w:t>
      </w:r>
      <w:r w:rsidR="006E2422" w:rsidRPr="00026464">
        <w:rPr>
          <w:rFonts w:ascii="Times New Roman" w:hAnsi="Times New Roman" w:cs="Times New Roman"/>
          <w:sz w:val="22"/>
          <w:szCs w:val="22"/>
        </w:rPr>
        <w:t>. Hence t</w:t>
      </w:r>
      <w:r w:rsidR="00616A43" w:rsidRPr="00026464">
        <w:rPr>
          <w:rFonts w:ascii="Times New Roman" w:hAnsi="Times New Roman" w:cs="Times New Roman"/>
          <w:sz w:val="22"/>
          <w:szCs w:val="22"/>
        </w:rPr>
        <w:t>o honor time sensitiveness</w:t>
      </w:r>
      <w:r w:rsidR="004C5AE4" w:rsidRPr="00026464">
        <w:rPr>
          <w:rFonts w:ascii="Times New Roman" w:hAnsi="Times New Roman" w:cs="Times New Roman"/>
          <w:sz w:val="22"/>
          <w:szCs w:val="22"/>
        </w:rPr>
        <w:t>,</w:t>
      </w:r>
      <w:r w:rsidR="00616A43" w:rsidRPr="00026464">
        <w:rPr>
          <w:rFonts w:ascii="Times New Roman" w:hAnsi="Times New Roman" w:cs="Times New Roman"/>
          <w:sz w:val="22"/>
          <w:szCs w:val="22"/>
        </w:rPr>
        <w:t xml:space="preserve"> a</w:t>
      </w:r>
      <w:r w:rsidR="006E2422" w:rsidRPr="00026464">
        <w:rPr>
          <w:rFonts w:ascii="Times New Roman" w:hAnsi="Times New Roman" w:cs="Times New Roman"/>
          <w:sz w:val="22"/>
          <w:szCs w:val="22"/>
        </w:rPr>
        <w:t xml:space="preserve"> time stamp</w:t>
      </w:r>
      <w:r w:rsidR="00616A43" w:rsidRPr="00026464">
        <w:rPr>
          <w:rFonts w:ascii="Times New Roman" w:hAnsi="Times New Roman" w:cs="Times New Roman"/>
          <w:sz w:val="22"/>
          <w:szCs w:val="22"/>
        </w:rPr>
        <w:t xml:space="preserve"> is required to be</w:t>
      </w:r>
      <w:r w:rsidR="006E2422" w:rsidRPr="00026464">
        <w:rPr>
          <w:rFonts w:ascii="Times New Roman" w:hAnsi="Times New Roman" w:cs="Times New Roman"/>
          <w:sz w:val="22"/>
          <w:szCs w:val="22"/>
        </w:rPr>
        <w:t xml:space="preserve"> submit</w:t>
      </w:r>
      <w:r w:rsidR="00616A43" w:rsidRPr="00026464">
        <w:rPr>
          <w:rFonts w:ascii="Times New Roman" w:hAnsi="Times New Roman" w:cs="Times New Roman"/>
          <w:sz w:val="22"/>
          <w:szCs w:val="22"/>
        </w:rPr>
        <w:t>ted</w:t>
      </w:r>
      <w:r w:rsidR="006E2422" w:rsidRPr="00026464">
        <w:rPr>
          <w:rFonts w:ascii="Times New Roman" w:hAnsi="Times New Roman" w:cs="Times New Roman"/>
          <w:sz w:val="22"/>
          <w:szCs w:val="22"/>
        </w:rPr>
        <w:t xml:space="preserve"> as a part of the query. This allows only the relevant</w:t>
      </w:r>
      <w:r w:rsidR="00616A43" w:rsidRPr="00026464">
        <w:rPr>
          <w:rFonts w:ascii="Times New Roman" w:hAnsi="Times New Roman" w:cs="Times New Roman"/>
          <w:sz w:val="22"/>
          <w:szCs w:val="22"/>
        </w:rPr>
        <w:t xml:space="preserve"> and recent</w:t>
      </w:r>
      <w:r w:rsidR="006E2422" w:rsidRPr="00026464">
        <w:rPr>
          <w:rFonts w:ascii="Times New Roman" w:hAnsi="Times New Roman" w:cs="Times New Roman"/>
          <w:sz w:val="22"/>
          <w:szCs w:val="22"/>
        </w:rPr>
        <w:t xml:space="preserve"> tweets around that time period to be retrieved as a part of the search. </w:t>
      </w:r>
    </w:p>
    <w:p w14:paraId="0918B4B2" w14:textId="51CFD832" w:rsidR="00FE0A97" w:rsidRPr="00026464" w:rsidRDefault="00FE0A97" w:rsidP="00A96091">
      <w:pPr>
        <w:ind w:firstLine="144"/>
        <w:rPr>
          <w:rFonts w:ascii="Times New Roman" w:hAnsi="Times New Roman" w:cs="Times New Roman"/>
          <w:sz w:val="22"/>
          <w:szCs w:val="22"/>
        </w:rPr>
      </w:pPr>
      <w:r w:rsidRPr="00026464">
        <w:rPr>
          <w:rFonts w:ascii="Times New Roman" w:hAnsi="Times New Roman" w:cs="Times New Roman"/>
          <w:sz w:val="22"/>
          <w:szCs w:val="22"/>
        </w:rPr>
        <w:t xml:space="preserve">My interest in the microblog track arises because </w:t>
      </w:r>
      <w:r w:rsidR="005F58F7" w:rsidRPr="00026464">
        <w:rPr>
          <w:rFonts w:ascii="Times New Roman" w:hAnsi="Times New Roman" w:cs="Times New Roman"/>
          <w:sz w:val="22"/>
          <w:szCs w:val="22"/>
        </w:rPr>
        <w:t xml:space="preserve">of twitters </w:t>
      </w:r>
      <w:ins w:id="0" w:author="Aayush Bhandari" w:date="2014-11-05T19:54:00Z">
        <w:r w:rsidR="000C610C" w:rsidRPr="00026464">
          <w:rPr>
            <w:rFonts w:ascii="Times New Roman" w:hAnsi="Times New Roman" w:cs="Times New Roman"/>
            <w:sz w:val="22"/>
            <w:szCs w:val="22"/>
          </w:rPr>
          <w:t>real time nature</w:t>
        </w:r>
      </w:ins>
      <w:r w:rsidR="005F58F7" w:rsidRPr="00026464">
        <w:rPr>
          <w:rFonts w:ascii="Times New Roman" w:hAnsi="Times New Roman" w:cs="Times New Roman"/>
          <w:sz w:val="22"/>
          <w:szCs w:val="22"/>
        </w:rPr>
        <w:t xml:space="preserve"> and the fact that the</w:t>
      </w:r>
      <w:r w:rsidR="0008628E" w:rsidRPr="00026464">
        <w:rPr>
          <w:rFonts w:ascii="Times New Roman" w:hAnsi="Times New Roman" w:cs="Times New Roman"/>
          <w:sz w:val="22"/>
          <w:szCs w:val="22"/>
        </w:rPr>
        <w:t xml:space="preserve"> microblog</w:t>
      </w:r>
      <w:r w:rsidRPr="00026464">
        <w:rPr>
          <w:rFonts w:ascii="Times New Roman" w:hAnsi="Times New Roman" w:cs="Times New Roman"/>
          <w:sz w:val="22"/>
          <w:szCs w:val="22"/>
        </w:rPr>
        <w:t xml:space="preserve"> track has been part of TREC for a few years now.</w:t>
      </w:r>
      <w:r w:rsidR="005F58F7" w:rsidRPr="00026464">
        <w:rPr>
          <w:rFonts w:ascii="Times New Roman" w:hAnsi="Times New Roman" w:cs="Times New Roman"/>
          <w:sz w:val="22"/>
          <w:szCs w:val="22"/>
        </w:rPr>
        <w:t xml:space="preserve"> With respect to concurrency, analyzing the most recent tweets can be beneficial in recognizing the </w:t>
      </w:r>
      <w:r w:rsidR="0068695D" w:rsidRPr="00026464">
        <w:rPr>
          <w:rFonts w:ascii="Times New Roman" w:hAnsi="Times New Roman" w:cs="Times New Roman"/>
          <w:sz w:val="22"/>
          <w:szCs w:val="22"/>
        </w:rPr>
        <w:t xml:space="preserve">world’s reaction </w:t>
      </w:r>
      <w:r w:rsidR="005F58F7" w:rsidRPr="00026464">
        <w:rPr>
          <w:rFonts w:ascii="Times New Roman" w:hAnsi="Times New Roman" w:cs="Times New Roman"/>
          <w:sz w:val="22"/>
          <w:szCs w:val="22"/>
        </w:rPr>
        <w:t xml:space="preserve">to a certain topic. </w:t>
      </w:r>
      <w:r w:rsidR="0068695D" w:rsidRPr="00026464">
        <w:rPr>
          <w:rFonts w:ascii="Times New Roman" w:hAnsi="Times New Roman" w:cs="Times New Roman"/>
          <w:sz w:val="22"/>
          <w:szCs w:val="22"/>
        </w:rPr>
        <w:t xml:space="preserve">Many organizations </w:t>
      </w:r>
      <w:r w:rsidR="005F58F7" w:rsidRPr="00026464">
        <w:rPr>
          <w:rFonts w:ascii="Times New Roman" w:hAnsi="Times New Roman" w:cs="Times New Roman"/>
          <w:sz w:val="22"/>
          <w:szCs w:val="22"/>
        </w:rPr>
        <w:t xml:space="preserve">are </w:t>
      </w:r>
      <w:r w:rsidR="0068695D" w:rsidRPr="00026464">
        <w:rPr>
          <w:rFonts w:ascii="Times New Roman" w:hAnsi="Times New Roman" w:cs="Times New Roman"/>
          <w:sz w:val="22"/>
          <w:szCs w:val="22"/>
        </w:rPr>
        <w:t xml:space="preserve">constantly </w:t>
      </w:r>
      <w:r w:rsidR="005F58F7" w:rsidRPr="00026464">
        <w:rPr>
          <w:rFonts w:ascii="Times New Roman" w:hAnsi="Times New Roman" w:cs="Times New Roman"/>
          <w:sz w:val="22"/>
          <w:szCs w:val="22"/>
        </w:rPr>
        <w:t>looking for</w:t>
      </w:r>
      <w:r w:rsidR="0068695D" w:rsidRPr="00026464">
        <w:rPr>
          <w:rFonts w:ascii="Times New Roman" w:hAnsi="Times New Roman" w:cs="Times New Roman"/>
          <w:sz w:val="22"/>
          <w:szCs w:val="22"/>
        </w:rPr>
        <w:t xml:space="preserve"> the</w:t>
      </w:r>
      <w:r w:rsidR="005F58F7" w:rsidRPr="00026464">
        <w:rPr>
          <w:rFonts w:ascii="Times New Roman" w:hAnsi="Times New Roman" w:cs="Times New Roman"/>
          <w:sz w:val="22"/>
          <w:szCs w:val="22"/>
        </w:rPr>
        <w:t xml:space="preserve"> </w:t>
      </w:r>
      <w:r w:rsidR="003B28F8" w:rsidRPr="00026464">
        <w:rPr>
          <w:rFonts w:ascii="Times New Roman" w:hAnsi="Times New Roman" w:cs="Times New Roman"/>
          <w:sz w:val="22"/>
          <w:szCs w:val="22"/>
        </w:rPr>
        <w:t>means</w:t>
      </w:r>
      <w:r w:rsidR="0068695D" w:rsidRPr="00026464">
        <w:rPr>
          <w:rFonts w:ascii="Times New Roman" w:hAnsi="Times New Roman" w:cs="Times New Roman"/>
          <w:sz w:val="22"/>
          <w:szCs w:val="22"/>
        </w:rPr>
        <w:t xml:space="preserve"> to get this information for </w:t>
      </w:r>
      <w:r w:rsidR="005F58F7" w:rsidRPr="00026464">
        <w:rPr>
          <w:rFonts w:ascii="Times New Roman" w:hAnsi="Times New Roman" w:cs="Times New Roman"/>
          <w:sz w:val="22"/>
          <w:szCs w:val="22"/>
        </w:rPr>
        <w:t>their concern</w:t>
      </w:r>
      <w:r w:rsidR="0068695D" w:rsidRPr="00026464">
        <w:rPr>
          <w:rFonts w:ascii="Times New Roman" w:hAnsi="Times New Roman" w:cs="Times New Roman"/>
          <w:sz w:val="22"/>
          <w:szCs w:val="22"/>
        </w:rPr>
        <w:t>ed research areas</w:t>
      </w:r>
      <w:r w:rsidR="005F58F7" w:rsidRPr="00026464">
        <w:rPr>
          <w:rFonts w:ascii="Times New Roman" w:hAnsi="Times New Roman" w:cs="Times New Roman"/>
          <w:sz w:val="22"/>
          <w:szCs w:val="22"/>
        </w:rPr>
        <w:t xml:space="preserve">. Hence the project </w:t>
      </w:r>
      <w:r w:rsidR="00875771" w:rsidRPr="00026464">
        <w:rPr>
          <w:rFonts w:ascii="Times New Roman" w:hAnsi="Times New Roman" w:cs="Times New Roman"/>
          <w:sz w:val="22"/>
          <w:szCs w:val="22"/>
        </w:rPr>
        <w:t>is still</w:t>
      </w:r>
      <w:r w:rsidR="005F58F7" w:rsidRPr="00026464">
        <w:rPr>
          <w:rFonts w:ascii="Times New Roman" w:hAnsi="Times New Roman" w:cs="Times New Roman"/>
          <w:sz w:val="22"/>
          <w:szCs w:val="22"/>
        </w:rPr>
        <w:t xml:space="preserve"> concurrent and could contribute to improvements in the retrieval </w:t>
      </w:r>
      <w:r w:rsidR="00875771" w:rsidRPr="00026464">
        <w:rPr>
          <w:rFonts w:ascii="Times New Roman" w:hAnsi="Times New Roman" w:cs="Times New Roman"/>
          <w:sz w:val="22"/>
          <w:szCs w:val="22"/>
        </w:rPr>
        <w:t>of relevant t</w:t>
      </w:r>
      <w:r w:rsidR="005F58F7" w:rsidRPr="00026464">
        <w:rPr>
          <w:rFonts w:ascii="Times New Roman" w:hAnsi="Times New Roman" w:cs="Times New Roman"/>
          <w:sz w:val="22"/>
          <w:szCs w:val="22"/>
        </w:rPr>
        <w:t xml:space="preserve">weets. </w:t>
      </w:r>
      <w:r w:rsidR="003B28F8" w:rsidRPr="00026464">
        <w:rPr>
          <w:rFonts w:ascii="Times New Roman" w:hAnsi="Times New Roman" w:cs="Times New Roman"/>
          <w:sz w:val="22"/>
          <w:szCs w:val="22"/>
        </w:rPr>
        <w:t xml:space="preserve">The other reason, the track being part of TREC, allows the access to relevance </w:t>
      </w:r>
      <w:r w:rsidR="00435B0F" w:rsidRPr="00026464">
        <w:rPr>
          <w:rFonts w:ascii="Times New Roman" w:hAnsi="Times New Roman" w:cs="Times New Roman"/>
          <w:sz w:val="22"/>
          <w:szCs w:val="22"/>
        </w:rPr>
        <w:t>judgments</w:t>
      </w:r>
      <w:r w:rsidR="003B28F8" w:rsidRPr="00026464">
        <w:rPr>
          <w:rFonts w:ascii="Times New Roman" w:hAnsi="Times New Roman" w:cs="Times New Roman"/>
          <w:sz w:val="22"/>
          <w:szCs w:val="22"/>
        </w:rPr>
        <w:t xml:space="preserve"> for various topics from the previous years. This would make it very easy to </w:t>
      </w:r>
      <w:r w:rsidR="00435B0F" w:rsidRPr="00026464">
        <w:rPr>
          <w:rFonts w:ascii="Times New Roman" w:hAnsi="Times New Roman" w:cs="Times New Roman"/>
          <w:sz w:val="22"/>
          <w:szCs w:val="22"/>
        </w:rPr>
        <w:t xml:space="preserve">analyze and adjust several design features </w:t>
      </w:r>
      <w:r w:rsidR="0068695D" w:rsidRPr="00026464">
        <w:rPr>
          <w:rFonts w:ascii="Times New Roman" w:hAnsi="Times New Roman" w:cs="Times New Roman"/>
          <w:sz w:val="22"/>
          <w:szCs w:val="22"/>
        </w:rPr>
        <w:t>of our system’s</w:t>
      </w:r>
      <w:r w:rsidR="00435B0F" w:rsidRPr="00026464">
        <w:rPr>
          <w:rFonts w:ascii="Times New Roman" w:hAnsi="Times New Roman" w:cs="Times New Roman"/>
          <w:sz w:val="22"/>
          <w:szCs w:val="22"/>
        </w:rPr>
        <w:t xml:space="preserve"> implementation.</w:t>
      </w:r>
    </w:p>
    <w:p w14:paraId="13D8C471" w14:textId="77777777" w:rsidR="00AF485A" w:rsidRPr="00026464" w:rsidRDefault="00AF485A" w:rsidP="006152E5">
      <w:pPr>
        <w:rPr>
          <w:rFonts w:ascii="Times New Roman" w:hAnsi="Times New Roman" w:cs="Times New Roman"/>
          <w:sz w:val="22"/>
          <w:szCs w:val="22"/>
        </w:rPr>
      </w:pPr>
    </w:p>
    <w:p w14:paraId="7DF4EA3B" w14:textId="4DEE31B8" w:rsidR="004C5AE4" w:rsidRPr="00026464" w:rsidRDefault="00A63A93" w:rsidP="006152E5">
      <w:pPr>
        <w:rPr>
          <w:rFonts w:ascii="Times New Roman" w:hAnsi="Times New Roman" w:cs="Times New Roman"/>
          <w:sz w:val="22"/>
          <w:szCs w:val="22"/>
        </w:rPr>
      </w:pPr>
      <w:r>
        <w:rPr>
          <w:rFonts w:ascii="Times New Roman" w:hAnsi="Times New Roman" w:cs="Times New Roman"/>
          <w:b/>
          <w:sz w:val="22"/>
          <w:szCs w:val="22"/>
        </w:rPr>
        <w:t xml:space="preserve">2 </w:t>
      </w:r>
      <w:r w:rsidR="004C5AE4" w:rsidRPr="00026464">
        <w:rPr>
          <w:rFonts w:ascii="Times New Roman" w:hAnsi="Times New Roman" w:cs="Times New Roman"/>
          <w:b/>
          <w:sz w:val="22"/>
          <w:szCs w:val="22"/>
        </w:rPr>
        <w:t xml:space="preserve">RELATED </w:t>
      </w:r>
      <w:proofErr w:type="gramStart"/>
      <w:r w:rsidR="0073375B" w:rsidRPr="00026464">
        <w:rPr>
          <w:rFonts w:ascii="Times New Roman" w:hAnsi="Times New Roman" w:cs="Times New Roman"/>
          <w:b/>
          <w:sz w:val="22"/>
          <w:szCs w:val="22"/>
        </w:rPr>
        <w:t>WORK</w:t>
      </w:r>
      <w:proofErr w:type="gramEnd"/>
      <w:r w:rsidR="0073375B" w:rsidRPr="00026464">
        <w:rPr>
          <w:rFonts w:ascii="Times New Roman" w:hAnsi="Times New Roman" w:cs="Times New Roman"/>
          <w:sz w:val="22"/>
          <w:szCs w:val="22"/>
        </w:rPr>
        <w:t xml:space="preserve"> </w:t>
      </w:r>
    </w:p>
    <w:p w14:paraId="29F6726B" w14:textId="77777777" w:rsidR="0073375B" w:rsidRPr="00026464" w:rsidRDefault="0073375B" w:rsidP="006152E5">
      <w:pPr>
        <w:rPr>
          <w:rFonts w:ascii="Times New Roman" w:hAnsi="Times New Roman" w:cs="Times New Roman"/>
          <w:sz w:val="22"/>
          <w:szCs w:val="22"/>
        </w:rPr>
      </w:pPr>
    </w:p>
    <w:p w14:paraId="6E904D28" w14:textId="67939457" w:rsidR="0073375B" w:rsidRPr="00026464" w:rsidRDefault="009E1C74" w:rsidP="00017EC3">
      <w:pPr>
        <w:ind w:firstLine="144"/>
        <w:rPr>
          <w:rFonts w:ascii="Times New Roman" w:hAnsi="Times New Roman" w:cs="Times New Roman"/>
          <w:sz w:val="22"/>
          <w:szCs w:val="22"/>
        </w:rPr>
      </w:pPr>
      <w:r w:rsidRPr="00026464">
        <w:rPr>
          <w:rFonts w:ascii="Times New Roman" w:hAnsi="Times New Roman" w:cs="Times New Roman"/>
          <w:sz w:val="22"/>
          <w:szCs w:val="22"/>
        </w:rPr>
        <w:t xml:space="preserve">TREC 2011 had several contributors who participated in the Microblog Track and received very good results for the relevance of the retrieved tweets. </w:t>
      </w:r>
      <w:r w:rsidR="00174A25" w:rsidRPr="00026464">
        <w:rPr>
          <w:rFonts w:ascii="Times New Roman" w:hAnsi="Times New Roman" w:cs="Times New Roman"/>
          <w:sz w:val="22"/>
          <w:szCs w:val="22"/>
        </w:rPr>
        <w:t xml:space="preserve">Zhongyuan et al. </w:t>
      </w:r>
      <w:r w:rsidRPr="00026464">
        <w:rPr>
          <w:rFonts w:ascii="Times New Roman" w:hAnsi="Times New Roman" w:cs="Times New Roman"/>
          <w:sz w:val="22"/>
          <w:szCs w:val="22"/>
        </w:rPr>
        <w:t>[1] utilized query expansion using relevance feedback model to enhance the original query. Kim</w:t>
      </w:r>
      <w:r w:rsidR="00174A25" w:rsidRPr="00026464">
        <w:rPr>
          <w:rFonts w:ascii="Times New Roman" w:hAnsi="Times New Roman" w:cs="Times New Roman"/>
          <w:sz w:val="22"/>
          <w:szCs w:val="22"/>
        </w:rPr>
        <w:t xml:space="preserve"> et al.</w:t>
      </w:r>
      <w:r w:rsidRPr="00026464">
        <w:rPr>
          <w:rFonts w:ascii="Times New Roman" w:hAnsi="Times New Roman" w:cs="Times New Roman"/>
          <w:sz w:val="22"/>
          <w:szCs w:val="22"/>
        </w:rPr>
        <w:t xml:space="preserve"> [2] also implemented query expansion using </w:t>
      </w:r>
      <w:r w:rsidR="00017EC3" w:rsidRPr="00026464">
        <w:rPr>
          <w:rFonts w:ascii="Times New Roman" w:hAnsi="Times New Roman" w:cs="Times New Roman"/>
          <w:sz w:val="22"/>
          <w:szCs w:val="22"/>
        </w:rPr>
        <w:t xml:space="preserve">pseudo relevance feedback and concluded that it improved their results. Another approach both of these work used was document expansion. Tweets are very short and can only contain 140 characters. </w:t>
      </w:r>
      <w:r w:rsidR="00174A25" w:rsidRPr="00026464">
        <w:rPr>
          <w:rFonts w:ascii="Times New Roman" w:hAnsi="Times New Roman" w:cs="Times New Roman"/>
          <w:sz w:val="22"/>
          <w:szCs w:val="22"/>
        </w:rPr>
        <w:t xml:space="preserve">Zhongyuan et al </w:t>
      </w:r>
      <w:r w:rsidR="00DE0929" w:rsidRPr="00026464">
        <w:rPr>
          <w:rFonts w:ascii="Times New Roman" w:hAnsi="Times New Roman" w:cs="Times New Roman"/>
          <w:sz w:val="22"/>
          <w:szCs w:val="22"/>
        </w:rPr>
        <w:t>[</w:t>
      </w:r>
      <w:r w:rsidR="00017EC3" w:rsidRPr="00026464">
        <w:rPr>
          <w:rFonts w:ascii="Times New Roman" w:hAnsi="Times New Roman" w:cs="Times New Roman"/>
          <w:sz w:val="22"/>
          <w:szCs w:val="22"/>
        </w:rPr>
        <w:t>1] saw improvements in results after applying Document Expansion Language Model to improve the representation of short tweets. On the other hand Kim</w:t>
      </w:r>
      <w:r w:rsidR="00174A25" w:rsidRPr="00026464">
        <w:rPr>
          <w:rFonts w:ascii="Times New Roman" w:hAnsi="Times New Roman" w:cs="Times New Roman"/>
          <w:sz w:val="22"/>
          <w:szCs w:val="22"/>
        </w:rPr>
        <w:t xml:space="preserve"> et al.</w:t>
      </w:r>
      <w:r w:rsidR="00017EC3" w:rsidRPr="00026464">
        <w:rPr>
          <w:rFonts w:ascii="Times New Roman" w:hAnsi="Times New Roman" w:cs="Times New Roman"/>
          <w:sz w:val="22"/>
          <w:szCs w:val="22"/>
        </w:rPr>
        <w:t xml:space="preserve"> [2] decided to expand their document using headlines of articles usually pointed by the tweets. In both cases the documents length was increased for having more terms allowing statistical estimations to be much more reliable. </w:t>
      </w:r>
    </w:p>
    <w:p w14:paraId="3207B05F" w14:textId="3BAF009A" w:rsidR="00A83EB2" w:rsidRPr="00026464" w:rsidRDefault="00DE0929" w:rsidP="00A83EB2">
      <w:pPr>
        <w:ind w:firstLine="144"/>
        <w:rPr>
          <w:rFonts w:ascii="Times New Roman" w:hAnsi="Times New Roman" w:cs="Times New Roman"/>
          <w:sz w:val="22"/>
          <w:szCs w:val="22"/>
        </w:rPr>
      </w:pPr>
      <w:r w:rsidRPr="00026464">
        <w:rPr>
          <w:rFonts w:ascii="Times New Roman" w:hAnsi="Times New Roman" w:cs="Times New Roman"/>
          <w:sz w:val="22"/>
          <w:szCs w:val="22"/>
        </w:rPr>
        <w:t xml:space="preserve">URL’s in the tweets played a major role in determining </w:t>
      </w:r>
      <w:r w:rsidR="00174A25" w:rsidRPr="00026464">
        <w:rPr>
          <w:rFonts w:ascii="Times New Roman" w:hAnsi="Times New Roman" w:cs="Times New Roman"/>
          <w:sz w:val="22"/>
          <w:szCs w:val="22"/>
        </w:rPr>
        <w:t xml:space="preserve">the representation of the documents in the corpus. </w:t>
      </w:r>
      <w:r w:rsidR="00030404" w:rsidRPr="00026464">
        <w:rPr>
          <w:rFonts w:ascii="Times New Roman" w:hAnsi="Times New Roman" w:cs="Times New Roman"/>
          <w:sz w:val="22"/>
          <w:szCs w:val="22"/>
        </w:rPr>
        <w:t xml:space="preserve">Information retrieved from these URL’s was used to add important information missing from a document. </w:t>
      </w:r>
      <w:r w:rsidR="00174A25" w:rsidRPr="00026464">
        <w:rPr>
          <w:rFonts w:ascii="Times New Roman" w:hAnsi="Times New Roman" w:cs="Times New Roman"/>
          <w:sz w:val="22"/>
          <w:szCs w:val="22"/>
        </w:rPr>
        <w:t xml:space="preserve">Feng et al. [3] tried document expansion by selecting the top-k TF-IDF </w:t>
      </w:r>
      <w:r w:rsidR="000B648A" w:rsidRPr="00026464">
        <w:rPr>
          <w:rFonts w:ascii="Times New Roman" w:hAnsi="Times New Roman" w:cs="Times New Roman"/>
          <w:sz w:val="22"/>
          <w:szCs w:val="22"/>
        </w:rPr>
        <w:t>that</w:t>
      </w:r>
      <w:r w:rsidR="00174A25" w:rsidRPr="00026464">
        <w:rPr>
          <w:rFonts w:ascii="Times New Roman" w:hAnsi="Times New Roman" w:cs="Times New Roman"/>
          <w:sz w:val="22"/>
          <w:szCs w:val="22"/>
        </w:rPr>
        <w:t xml:space="preserve"> results in very poor words such as usernames and </w:t>
      </w:r>
      <w:r w:rsidR="000B648A" w:rsidRPr="00026464">
        <w:rPr>
          <w:rFonts w:ascii="Times New Roman" w:hAnsi="Times New Roman" w:cs="Times New Roman"/>
          <w:sz w:val="22"/>
          <w:szCs w:val="22"/>
        </w:rPr>
        <w:t xml:space="preserve">misspelled words to be selected. Hence, the work relied on extracting titles or descriptions from the html documents, rather than doing any mathematical estimation. All of </w:t>
      </w:r>
      <w:r w:rsidR="000B648A" w:rsidRPr="00026464">
        <w:rPr>
          <w:rFonts w:ascii="Times New Roman" w:hAnsi="Times New Roman" w:cs="Times New Roman"/>
          <w:sz w:val="22"/>
          <w:szCs w:val="22"/>
        </w:rPr>
        <w:lastRenderedPageBreak/>
        <w:t>these work involved several steps for cleaning the tweets including deleting re-tweets and non-English tweets. Indri</w:t>
      </w:r>
      <w:r w:rsidR="00AB488B" w:rsidRPr="00026464">
        <w:rPr>
          <w:rStyle w:val="FootnoteReference"/>
          <w:rFonts w:ascii="Times New Roman" w:hAnsi="Times New Roman" w:cs="Times New Roman"/>
          <w:sz w:val="22"/>
          <w:szCs w:val="22"/>
        </w:rPr>
        <w:footnoteReference w:id="3"/>
      </w:r>
      <w:r w:rsidR="000B648A" w:rsidRPr="00026464">
        <w:rPr>
          <w:rFonts w:ascii="Times New Roman" w:hAnsi="Times New Roman" w:cs="Times New Roman"/>
          <w:sz w:val="22"/>
          <w:szCs w:val="22"/>
        </w:rPr>
        <w:t xml:space="preserve"> seemed to be popular tool used for the purposes of indexing and retrieving relevant results</w:t>
      </w:r>
      <w:r w:rsidR="00A83EB2" w:rsidRPr="00026464">
        <w:rPr>
          <w:rFonts w:ascii="Times New Roman" w:hAnsi="Times New Roman" w:cs="Times New Roman"/>
          <w:sz w:val="22"/>
          <w:szCs w:val="22"/>
        </w:rPr>
        <w:t>.</w:t>
      </w:r>
    </w:p>
    <w:p w14:paraId="126D12A8" w14:textId="77777777" w:rsidR="00AB488B" w:rsidRPr="00026464" w:rsidRDefault="00AB488B" w:rsidP="00AB488B">
      <w:pPr>
        <w:rPr>
          <w:rFonts w:ascii="Times New Roman" w:hAnsi="Times New Roman" w:cs="Times New Roman"/>
          <w:b/>
          <w:sz w:val="22"/>
          <w:szCs w:val="22"/>
        </w:rPr>
      </w:pPr>
    </w:p>
    <w:p w14:paraId="59C64D5F" w14:textId="45F63FE7" w:rsidR="006152E5" w:rsidRPr="00026464" w:rsidRDefault="00A63A93" w:rsidP="00AB488B">
      <w:pPr>
        <w:rPr>
          <w:rFonts w:ascii="Times New Roman" w:hAnsi="Times New Roman" w:cs="Times New Roman"/>
          <w:sz w:val="22"/>
          <w:szCs w:val="22"/>
        </w:rPr>
      </w:pPr>
      <w:r>
        <w:rPr>
          <w:rFonts w:ascii="Times New Roman" w:hAnsi="Times New Roman" w:cs="Times New Roman"/>
          <w:b/>
          <w:sz w:val="22"/>
          <w:szCs w:val="22"/>
        </w:rPr>
        <w:t xml:space="preserve">3 </w:t>
      </w:r>
      <w:r w:rsidR="003C74B8" w:rsidRPr="00026464">
        <w:rPr>
          <w:rFonts w:ascii="Times New Roman" w:hAnsi="Times New Roman" w:cs="Times New Roman"/>
          <w:b/>
          <w:sz w:val="22"/>
          <w:szCs w:val="22"/>
        </w:rPr>
        <w:t>PROPOSED WORK</w:t>
      </w:r>
      <w:r w:rsidR="00BA1FD2" w:rsidRPr="00026464">
        <w:rPr>
          <w:rFonts w:ascii="Times New Roman" w:hAnsi="Times New Roman" w:cs="Times New Roman"/>
          <w:b/>
          <w:sz w:val="22"/>
          <w:szCs w:val="22"/>
        </w:rPr>
        <w:t xml:space="preserve"> </w:t>
      </w:r>
    </w:p>
    <w:p w14:paraId="3D7A6AE8" w14:textId="77777777" w:rsidR="003C74B8" w:rsidRPr="00026464" w:rsidRDefault="003C74B8" w:rsidP="00C9705B">
      <w:pPr>
        <w:rPr>
          <w:rFonts w:ascii="Times New Roman" w:hAnsi="Times New Roman" w:cs="Times New Roman"/>
          <w:b/>
          <w:sz w:val="22"/>
          <w:szCs w:val="22"/>
        </w:rPr>
      </w:pPr>
    </w:p>
    <w:p w14:paraId="17CD958B" w14:textId="2E9836BC" w:rsidR="00331645" w:rsidRPr="00026464" w:rsidRDefault="003C74B8" w:rsidP="00CC5C71">
      <w:pPr>
        <w:ind w:firstLine="144"/>
        <w:rPr>
          <w:rFonts w:ascii="Times New Roman" w:hAnsi="Times New Roman" w:cs="Times New Roman"/>
          <w:sz w:val="22"/>
          <w:szCs w:val="22"/>
        </w:rPr>
      </w:pPr>
      <w:r w:rsidRPr="00026464">
        <w:rPr>
          <w:rFonts w:ascii="Times New Roman" w:hAnsi="Times New Roman" w:cs="Times New Roman"/>
          <w:sz w:val="22"/>
          <w:szCs w:val="22"/>
        </w:rPr>
        <w:t xml:space="preserve">The two different tasks in the TREC microblog track were real-time </w:t>
      </w:r>
      <w:proofErr w:type="spellStart"/>
      <w:r w:rsidRPr="00026464">
        <w:rPr>
          <w:rFonts w:ascii="Times New Roman" w:hAnsi="Times New Roman" w:cs="Times New Roman"/>
          <w:sz w:val="22"/>
          <w:szCs w:val="22"/>
        </w:rPr>
        <w:t>adhoc</w:t>
      </w:r>
      <w:proofErr w:type="spellEnd"/>
      <w:r w:rsidRPr="00026464">
        <w:rPr>
          <w:rFonts w:ascii="Times New Roman" w:hAnsi="Times New Roman" w:cs="Times New Roman"/>
          <w:sz w:val="22"/>
          <w:szCs w:val="22"/>
        </w:rPr>
        <w:t xml:space="preserve"> retrieval and the real-time filtering. </w:t>
      </w:r>
      <w:ins w:id="1" w:author="Anagha Kulkarni" w:date="2014-10-31T11:17:00Z">
        <w:r w:rsidR="00D66495" w:rsidRPr="00026464">
          <w:rPr>
            <w:rFonts w:ascii="Times New Roman" w:hAnsi="Times New Roman" w:cs="Times New Roman"/>
            <w:sz w:val="22"/>
            <w:szCs w:val="22"/>
          </w:rPr>
          <w:t xml:space="preserve">For the proposed project I plan to </w:t>
        </w:r>
      </w:ins>
      <w:r w:rsidRPr="00026464">
        <w:rPr>
          <w:rFonts w:ascii="Times New Roman" w:hAnsi="Times New Roman" w:cs="Times New Roman"/>
          <w:sz w:val="22"/>
          <w:szCs w:val="22"/>
        </w:rPr>
        <w:t xml:space="preserve">implement </w:t>
      </w:r>
      <w:ins w:id="2" w:author="Anagha Kulkarni" w:date="2014-10-31T11:17:00Z">
        <w:r w:rsidR="00D66495" w:rsidRPr="00026464">
          <w:rPr>
            <w:rFonts w:ascii="Times New Roman" w:hAnsi="Times New Roman" w:cs="Times New Roman"/>
            <w:sz w:val="22"/>
            <w:szCs w:val="22"/>
          </w:rPr>
          <w:t>a</w:t>
        </w:r>
      </w:ins>
      <w:r w:rsidRPr="00026464">
        <w:rPr>
          <w:rFonts w:ascii="Times New Roman" w:hAnsi="Times New Roman" w:cs="Times New Roman"/>
          <w:sz w:val="22"/>
          <w:szCs w:val="22"/>
        </w:rPr>
        <w:t xml:space="preserve"> real-time </w:t>
      </w:r>
      <w:proofErr w:type="spellStart"/>
      <w:r w:rsidRPr="00026464">
        <w:rPr>
          <w:rFonts w:ascii="Times New Roman" w:hAnsi="Times New Roman" w:cs="Times New Roman"/>
          <w:sz w:val="22"/>
          <w:szCs w:val="22"/>
        </w:rPr>
        <w:t>adhoc</w:t>
      </w:r>
      <w:proofErr w:type="spellEnd"/>
      <w:r w:rsidRPr="00026464">
        <w:rPr>
          <w:rFonts w:ascii="Times New Roman" w:hAnsi="Times New Roman" w:cs="Times New Roman"/>
          <w:sz w:val="22"/>
          <w:szCs w:val="22"/>
        </w:rPr>
        <w:t xml:space="preserve"> retrieval </w:t>
      </w:r>
      <w:ins w:id="3" w:author="Anagha Kulkarni" w:date="2014-10-31T11:17:00Z">
        <w:r w:rsidR="00D66495" w:rsidRPr="00026464">
          <w:rPr>
            <w:rFonts w:ascii="Times New Roman" w:hAnsi="Times New Roman" w:cs="Times New Roman"/>
            <w:sz w:val="22"/>
            <w:szCs w:val="22"/>
          </w:rPr>
          <w:t>system for tw</w:t>
        </w:r>
      </w:ins>
      <w:r w:rsidR="00B41250" w:rsidRPr="00026464">
        <w:rPr>
          <w:rFonts w:ascii="Times New Roman" w:hAnsi="Times New Roman" w:cs="Times New Roman"/>
          <w:sz w:val="22"/>
          <w:szCs w:val="22"/>
        </w:rPr>
        <w:t>it</w:t>
      </w:r>
      <w:ins w:id="4" w:author="Anagha Kulkarni" w:date="2014-10-31T11:17:00Z">
        <w:r w:rsidR="00D66495" w:rsidRPr="00026464">
          <w:rPr>
            <w:rFonts w:ascii="Times New Roman" w:hAnsi="Times New Roman" w:cs="Times New Roman"/>
            <w:sz w:val="22"/>
            <w:szCs w:val="22"/>
          </w:rPr>
          <w:t>ter data</w:t>
        </w:r>
      </w:ins>
      <w:r w:rsidRPr="00026464">
        <w:rPr>
          <w:rFonts w:ascii="Times New Roman" w:hAnsi="Times New Roman" w:cs="Times New Roman"/>
          <w:sz w:val="22"/>
          <w:szCs w:val="22"/>
        </w:rPr>
        <w:t>. The goal is to retrieve the most recent and relevant tweets for a given query and time stamp without using any future evidence.</w:t>
      </w:r>
    </w:p>
    <w:p w14:paraId="44EEC18C" w14:textId="77777777" w:rsidR="00331645" w:rsidRPr="00026464" w:rsidRDefault="00331645" w:rsidP="00331645">
      <w:pPr>
        <w:rPr>
          <w:rFonts w:ascii="Times New Roman" w:hAnsi="Times New Roman" w:cs="Times New Roman"/>
          <w:sz w:val="22"/>
          <w:szCs w:val="22"/>
        </w:rPr>
      </w:pPr>
    </w:p>
    <w:p w14:paraId="0FDC583F" w14:textId="12FE5584" w:rsidR="00BA1FD2" w:rsidRPr="00026464" w:rsidRDefault="00A63A93" w:rsidP="00331645">
      <w:pPr>
        <w:rPr>
          <w:rFonts w:ascii="Times New Roman" w:hAnsi="Times New Roman" w:cs="Times New Roman"/>
          <w:b/>
          <w:sz w:val="22"/>
          <w:szCs w:val="22"/>
        </w:rPr>
      </w:pPr>
      <w:r>
        <w:rPr>
          <w:rFonts w:ascii="Times New Roman" w:hAnsi="Times New Roman" w:cs="Times New Roman"/>
          <w:b/>
          <w:sz w:val="22"/>
          <w:szCs w:val="22"/>
        </w:rPr>
        <w:t xml:space="preserve">3.1 </w:t>
      </w:r>
      <w:r w:rsidR="00331645" w:rsidRPr="00026464">
        <w:rPr>
          <w:rFonts w:ascii="Times New Roman" w:hAnsi="Times New Roman" w:cs="Times New Roman"/>
          <w:b/>
          <w:sz w:val="22"/>
          <w:szCs w:val="22"/>
        </w:rPr>
        <w:t>Pre Processing</w:t>
      </w:r>
      <w:r w:rsidR="003C74B8" w:rsidRPr="00026464">
        <w:rPr>
          <w:rFonts w:ascii="Times New Roman" w:hAnsi="Times New Roman" w:cs="Times New Roman"/>
          <w:b/>
          <w:sz w:val="22"/>
          <w:szCs w:val="22"/>
        </w:rPr>
        <w:t xml:space="preserve"> </w:t>
      </w:r>
    </w:p>
    <w:p w14:paraId="4E687140" w14:textId="77777777" w:rsidR="00331645" w:rsidRPr="00026464" w:rsidRDefault="00331645" w:rsidP="000B53C6">
      <w:pPr>
        <w:ind w:firstLine="144"/>
        <w:rPr>
          <w:rFonts w:ascii="Times New Roman" w:hAnsi="Times New Roman" w:cs="Times New Roman"/>
          <w:sz w:val="22"/>
          <w:szCs w:val="22"/>
        </w:rPr>
      </w:pPr>
    </w:p>
    <w:p w14:paraId="10D9F8B5" w14:textId="77777777" w:rsidR="00A83EB2" w:rsidRPr="00026464" w:rsidRDefault="00A83EB2" w:rsidP="00A83EB2">
      <w:pPr>
        <w:rPr>
          <w:rFonts w:ascii="Times New Roman" w:hAnsi="Times New Roman" w:cs="Times New Roman"/>
          <w:sz w:val="22"/>
          <w:szCs w:val="22"/>
        </w:rPr>
      </w:pPr>
      <w:r w:rsidRPr="00026464">
        <w:rPr>
          <w:rFonts w:ascii="Times New Roman" w:hAnsi="Times New Roman" w:cs="Times New Roman"/>
          <w:sz w:val="22"/>
          <w:szCs w:val="22"/>
        </w:rPr>
        <w:t xml:space="preserve">The collection documents that contain the tweets for this project are in json format. Some of the objects in the json file are tweets, tweet-id, re-tweet status and time the tweet was generated. Before performing any indexing it is very crucial to perform several pre-processing to get the documents ready. </w:t>
      </w:r>
    </w:p>
    <w:p w14:paraId="1526EE4E" w14:textId="77777777" w:rsidR="00A83EB2" w:rsidRPr="00026464" w:rsidRDefault="00A83EB2" w:rsidP="00A83EB2">
      <w:pPr>
        <w:rPr>
          <w:rFonts w:ascii="Times New Roman" w:hAnsi="Times New Roman" w:cs="Times New Roman"/>
          <w:sz w:val="22"/>
          <w:szCs w:val="22"/>
        </w:rPr>
      </w:pPr>
      <w:r w:rsidRPr="00026464">
        <w:rPr>
          <w:rFonts w:ascii="Times New Roman" w:hAnsi="Times New Roman" w:cs="Times New Roman"/>
          <w:sz w:val="22"/>
          <w:szCs w:val="22"/>
        </w:rPr>
        <w:t xml:space="preserve">I have planned to write a custom parser that converts any json notation into xml so that Indri could be used to index the xml files. The parser would use the Boolean status of re-tweet to disregard any of the tweets that have the value of re-tweeted as true. The second step would be determining if any given tweet is of the English language.  TREC has determined any non-English tweets to be irrelevant.  Hence, the parser would use Google language-detection to check the tweet for how likely it is an English tweet. Any tweet that is probably not English would be disregarded by the parser. While generating the xml documents it would probably be wise to store all the json objects as the xml tags, so that we could indicate fields for indexing. </w:t>
      </w:r>
    </w:p>
    <w:p w14:paraId="1190E2CE" w14:textId="77777777" w:rsidR="00A83EB2" w:rsidRPr="00026464" w:rsidRDefault="00A83EB2" w:rsidP="00A83EB2">
      <w:pPr>
        <w:rPr>
          <w:rFonts w:ascii="Times New Roman" w:hAnsi="Times New Roman" w:cs="Times New Roman"/>
          <w:sz w:val="22"/>
          <w:szCs w:val="22"/>
        </w:rPr>
      </w:pPr>
      <w:r w:rsidRPr="00026464">
        <w:rPr>
          <w:rFonts w:ascii="Times New Roman" w:hAnsi="Times New Roman" w:cs="Times New Roman"/>
          <w:sz w:val="22"/>
          <w:szCs w:val="22"/>
        </w:rPr>
        <w:t>After filtering the documents, the next important step would be expanding the document. Tweets are short and contain a maximum of 140 characters. This makes it very difficult to analyze tweets relevance at the collection level. Hence, if any tweet contains a URL to a website, a web crawler can be used to extract the titles and descriptions from the html document. This extracted information can be stored as separated field in the xml document. This can allow us to analyze the differences caused while using or not using the documents expansion during retrieval.</w:t>
      </w:r>
    </w:p>
    <w:p w14:paraId="5EDC6203" w14:textId="77777777" w:rsidR="00331645" w:rsidRPr="00026464" w:rsidRDefault="00331645" w:rsidP="00A83EB2">
      <w:pPr>
        <w:rPr>
          <w:rFonts w:ascii="Times New Roman" w:hAnsi="Times New Roman" w:cs="Times New Roman"/>
          <w:sz w:val="22"/>
          <w:szCs w:val="22"/>
        </w:rPr>
      </w:pPr>
    </w:p>
    <w:p w14:paraId="1683FFB6" w14:textId="42235F34" w:rsidR="00331645" w:rsidRPr="00026464" w:rsidRDefault="00A63A93" w:rsidP="00A83EB2">
      <w:pPr>
        <w:rPr>
          <w:rFonts w:ascii="Times New Roman" w:hAnsi="Times New Roman" w:cs="Times New Roman"/>
          <w:b/>
          <w:sz w:val="22"/>
          <w:szCs w:val="22"/>
        </w:rPr>
      </w:pPr>
      <w:r>
        <w:rPr>
          <w:rFonts w:ascii="Times New Roman" w:hAnsi="Times New Roman" w:cs="Times New Roman"/>
          <w:b/>
          <w:sz w:val="22"/>
          <w:szCs w:val="22"/>
        </w:rPr>
        <w:t xml:space="preserve">3.2 </w:t>
      </w:r>
      <w:r w:rsidR="00331645" w:rsidRPr="00026464">
        <w:rPr>
          <w:rFonts w:ascii="Times New Roman" w:hAnsi="Times New Roman" w:cs="Times New Roman"/>
          <w:b/>
          <w:sz w:val="22"/>
          <w:szCs w:val="22"/>
        </w:rPr>
        <w:t>Indexing</w:t>
      </w:r>
      <w:r w:rsidR="00A83EB2" w:rsidRPr="00026464">
        <w:rPr>
          <w:rFonts w:ascii="Times New Roman" w:hAnsi="Times New Roman" w:cs="Times New Roman"/>
          <w:b/>
          <w:sz w:val="22"/>
          <w:szCs w:val="22"/>
        </w:rPr>
        <w:t xml:space="preserve"> </w:t>
      </w:r>
    </w:p>
    <w:p w14:paraId="4DDAD2F8" w14:textId="77777777" w:rsidR="00331645" w:rsidRPr="00026464" w:rsidRDefault="00331645" w:rsidP="00A83EB2">
      <w:pPr>
        <w:rPr>
          <w:rFonts w:ascii="Times New Roman" w:hAnsi="Times New Roman" w:cs="Times New Roman"/>
          <w:sz w:val="22"/>
          <w:szCs w:val="22"/>
        </w:rPr>
      </w:pPr>
    </w:p>
    <w:p w14:paraId="7E59C2B6" w14:textId="60F5B983" w:rsidR="00A83EB2" w:rsidRPr="00026464" w:rsidRDefault="00A83EB2" w:rsidP="00A83EB2">
      <w:pPr>
        <w:rPr>
          <w:rFonts w:ascii="Times New Roman" w:hAnsi="Times New Roman" w:cs="Times New Roman"/>
          <w:sz w:val="22"/>
          <w:szCs w:val="22"/>
        </w:rPr>
      </w:pPr>
      <w:r w:rsidRPr="00026464">
        <w:rPr>
          <w:rFonts w:ascii="Times New Roman" w:hAnsi="Times New Roman" w:cs="Times New Roman"/>
          <w:sz w:val="22"/>
          <w:szCs w:val="22"/>
        </w:rPr>
        <w:t xml:space="preserve">At this point the documents should be ready to be indexed, for which I will be using Indri. Indexes shall contain all the fields extracted from json file and also the field for document expansion. I will be using </w:t>
      </w:r>
      <w:proofErr w:type="spellStart"/>
      <w:r w:rsidRPr="00026464">
        <w:rPr>
          <w:rFonts w:ascii="Times New Roman" w:hAnsi="Times New Roman" w:cs="Times New Roman"/>
          <w:sz w:val="22"/>
          <w:szCs w:val="22"/>
        </w:rPr>
        <w:t>krovetz</w:t>
      </w:r>
      <w:proofErr w:type="spellEnd"/>
      <w:r w:rsidRPr="00026464">
        <w:rPr>
          <w:rFonts w:ascii="Times New Roman" w:hAnsi="Times New Roman" w:cs="Times New Roman"/>
          <w:sz w:val="22"/>
          <w:szCs w:val="22"/>
        </w:rPr>
        <w:t xml:space="preserve"> stemmer for stemming out morphological variants of a word. I will be filtering out the stop words, since tweets are searched mostly for trending events, which would be nouns, verbs and adjectives.</w:t>
      </w:r>
    </w:p>
    <w:p w14:paraId="30F10C63" w14:textId="6671FF1E" w:rsidR="00A83EB2" w:rsidRPr="00026464" w:rsidRDefault="00A83EB2" w:rsidP="00331645">
      <w:pPr>
        <w:rPr>
          <w:rFonts w:ascii="Times New Roman" w:hAnsi="Times New Roman" w:cs="Times New Roman"/>
          <w:sz w:val="22"/>
          <w:szCs w:val="22"/>
        </w:rPr>
      </w:pPr>
      <w:r w:rsidRPr="00026464">
        <w:rPr>
          <w:rFonts w:ascii="Times New Roman" w:hAnsi="Times New Roman" w:cs="Times New Roman"/>
          <w:sz w:val="22"/>
          <w:szCs w:val="22"/>
        </w:rPr>
        <w:tab/>
        <w:t xml:space="preserve">For the real-time </w:t>
      </w:r>
      <w:proofErr w:type="spellStart"/>
      <w:r w:rsidRPr="00026464">
        <w:rPr>
          <w:rFonts w:ascii="Times New Roman" w:hAnsi="Times New Roman" w:cs="Times New Roman"/>
          <w:sz w:val="22"/>
          <w:szCs w:val="22"/>
        </w:rPr>
        <w:t>adhoc</w:t>
      </w:r>
      <w:proofErr w:type="spellEnd"/>
      <w:r w:rsidRPr="00026464">
        <w:rPr>
          <w:rFonts w:ascii="Times New Roman" w:hAnsi="Times New Roman" w:cs="Times New Roman"/>
          <w:sz w:val="22"/>
          <w:szCs w:val="22"/>
        </w:rPr>
        <w:t xml:space="preserve"> retrieval we are not allowed to use any future evidences. If all the documents </w:t>
      </w:r>
      <w:r w:rsidR="00CF59F8" w:rsidRPr="00026464">
        <w:rPr>
          <w:rFonts w:ascii="Times New Roman" w:hAnsi="Times New Roman" w:cs="Times New Roman"/>
          <w:sz w:val="22"/>
          <w:szCs w:val="22"/>
        </w:rPr>
        <w:t>were</w:t>
      </w:r>
      <w:r w:rsidRPr="00026464">
        <w:rPr>
          <w:rFonts w:ascii="Times New Roman" w:hAnsi="Times New Roman" w:cs="Times New Roman"/>
          <w:sz w:val="22"/>
          <w:szCs w:val="22"/>
        </w:rPr>
        <w:t xml:space="preserve"> indexed into one inverted index, the collection statistics would be </w:t>
      </w:r>
      <w:r w:rsidR="00CF59F8" w:rsidRPr="00026464">
        <w:rPr>
          <w:rFonts w:ascii="Times New Roman" w:hAnsi="Times New Roman" w:cs="Times New Roman"/>
          <w:sz w:val="22"/>
          <w:szCs w:val="22"/>
        </w:rPr>
        <w:t>faulty. It would be dependent on all the tweets of the collection, before and after the time stamp for a provided topic. Hence creating individual indexes based on the topics provided by TREC would be a bett</w:t>
      </w:r>
      <w:r w:rsidR="00F93B41" w:rsidRPr="00026464">
        <w:rPr>
          <w:rFonts w:ascii="Times New Roman" w:hAnsi="Times New Roman" w:cs="Times New Roman"/>
          <w:sz w:val="22"/>
          <w:szCs w:val="22"/>
        </w:rPr>
        <w:t>er solution. TREC has provided 6</w:t>
      </w:r>
      <w:r w:rsidR="00CF59F8" w:rsidRPr="00026464">
        <w:rPr>
          <w:rFonts w:ascii="Times New Roman" w:hAnsi="Times New Roman" w:cs="Times New Roman"/>
          <w:sz w:val="22"/>
          <w:szCs w:val="22"/>
        </w:rPr>
        <w:t xml:space="preserve">0 different topic queries for evaluating the retrieval system. Each of the queries contains a query time and a query tweet time. The query tweet time can be used to create an </w:t>
      </w:r>
      <w:r w:rsidR="00331645" w:rsidRPr="00026464">
        <w:rPr>
          <w:rFonts w:ascii="Times New Roman" w:hAnsi="Times New Roman" w:cs="Times New Roman"/>
          <w:sz w:val="22"/>
          <w:szCs w:val="22"/>
        </w:rPr>
        <w:t>index, which</w:t>
      </w:r>
      <w:r w:rsidR="00CF59F8" w:rsidRPr="00026464">
        <w:rPr>
          <w:rFonts w:ascii="Times New Roman" w:hAnsi="Times New Roman" w:cs="Times New Roman"/>
          <w:sz w:val="22"/>
          <w:szCs w:val="22"/>
        </w:rPr>
        <w:t xml:space="preserve"> only contain the tweets that were </w:t>
      </w:r>
      <w:r w:rsidR="00331645" w:rsidRPr="00026464">
        <w:rPr>
          <w:rFonts w:ascii="Times New Roman" w:hAnsi="Times New Roman" w:cs="Times New Roman"/>
          <w:sz w:val="22"/>
          <w:szCs w:val="22"/>
        </w:rPr>
        <w:t>tweeted before that time. This makes sure that the collection statistics is not biased of any future eviden</w:t>
      </w:r>
      <w:r w:rsidR="0075627F" w:rsidRPr="00026464">
        <w:rPr>
          <w:rFonts w:ascii="Times New Roman" w:hAnsi="Times New Roman" w:cs="Times New Roman"/>
          <w:sz w:val="22"/>
          <w:szCs w:val="22"/>
        </w:rPr>
        <w:t xml:space="preserve">ce. Hence, I </w:t>
      </w:r>
      <w:r w:rsidR="001C7E77" w:rsidRPr="00026464">
        <w:rPr>
          <w:rFonts w:ascii="Times New Roman" w:hAnsi="Times New Roman" w:cs="Times New Roman"/>
          <w:sz w:val="22"/>
          <w:szCs w:val="22"/>
        </w:rPr>
        <w:t>will be creating 60 indexes for 6</w:t>
      </w:r>
      <w:r w:rsidR="00331645" w:rsidRPr="00026464">
        <w:rPr>
          <w:rFonts w:ascii="Times New Roman" w:hAnsi="Times New Roman" w:cs="Times New Roman"/>
          <w:sz w:val="22"/>
          <w:szCs w:val="22"/>
        </w:rPr>
        <w:t xml:space="preserve">0 different topics. </w:t>
      </w:r>
    </w:p>
    <w:p w14:paraId="385F0B3A" w14:textId="77777777" w:rsidR="00331645" w:rsidRPr="00026464" w:rsidRDefault="00331645" w:rsidP="000B53C6">
      <w:pPr>
        <w:ind w:firstLine="144"/>
        <w:rPr>
          <w:rFonts w:ascii="Times New Roman" w:hAnsi="Times New Roman" w:cs="Times New Roman"/>
          <w:sz w:val="22"/>
          <w:szCs w:val="22"/>
        </w:rPr>
      </w:pPr>
    </w:p>
    <w:p w14:paraId="4E348F79" w14:textId="77777777" w:rsidR="00842C3C" w:rsidRPr="00026464" w:rsidRDefault="00842C3C" w:rsidP="00331645">
      <w:pPr>
        <w:rPr>
          <w:rFonts w:ascii="Times New Roman" w:hAnsi="Times New Roman" w:cs="Times New Roman"/>
          <w:b/>
          <w:sz w:val="22"/>
          <w:szCs w:val="22"/>
        </w:rPr>
      </w:pPr>
    </w:p>
    <w:p w14:paraId="7BDB697D" w14:textId="77777777" w:rsidR="002544A4" w:rsidRPr="00026464" w:rsidRDefault="002544A4" w:rsidP="00331645">
      <w:pPr>
        <w:rPr>
          <w:rFonts w:ascii="Times New Roman" w:hAnsi="Times New Roman" w:cs="Times New Roman"/>
          <w:b/>
          <w:sz w:val="22"/>
          <w:szCs w:val="22"/>
        </w:rPr>
      </w:pPr>
    </w:p>
    <w:p w14:paraId="2B6ADC31" w14:textId="77777777" w:rsidR="002544A4" w:rsidRPr="00026464" w:rsidRDefault="002544A4" w:rsidP="00331645">
      <w:pPr>
        <w:rPr>
          <w:rFonts w:ascii="Times New Roman" w:hAnsi="Times New Roman" w:cs="Times New Roman"/>
          <w:b/>
          <w:sz w:val="22"/>
          <w:szCs w:val="22"/>
        </w:rPr>
      </w:pPr>
    </w:p>
    <w:p w14:paraId="3D8E2056" w14:textId="77777777" w:rsidR="002544A4" w:rsidRPr="00026464" w:rsidRDefault="002544A4" w:rsidP="00331645">
      <w:pPr>
        <w:rPr>
          <w:rFonts w:ascii="Times New Roman" w:hAnsi="Times New Roman" w:cs="Times New Roman"/>
          <w:b/>
          <w:sz w:val="22"/>
          <w:szCs w:val="22"/>
        </w:rPr>
      </w:pPr>
    </w:p>
    <w:p w14:paraId="313E6F9C" w14:textId="620814D9" w:rsidR="00331645" w:rsidRPr="00026464" w:rsidRDefault="00A63A93" w:rsidP="00331645">
      <w:pPr>
        <w:rPr>
          <w:rFonts w:ascii="Times New Roman" w:hAnsi="Times New Roman" w:cs="Times New Roman"/>
          <w:b/>
          <w:sz w:val="22"/>
          <w:szCs w:val="22"/>
        </w:rPr>
      </w:pPr>
      <w:r>
        <w:rPr>
          <w:rFonts w:ascii="Times New Roman" w:hAnsi="Times New Roman" w:cs="Times New Roman"/>
          <w:b/>
          <w:sz w:val="22"/>
          <w:szCs w:val="22"/>
        </w:rPr>
        <w:lastRenderedPageBreak/>
        <w:t xml:space="preserve">3.3 </w:t>
      </w:r>
      <w:r w:rsidR="00331645" w:rsidRPr="00026464">
        <w:rPr>
          <w:rFonts w:ascii="Times New Roman" w:hAnsi="Times New Roman" w:cs="Times New Roman"/>
          <w:b/>
          <w:sz w:val="22"/>
          <w:szCs w:val="22"/>
        </w:rPr>
        <w:t xml:space="preserve">Query </w:t>
      </w:r>
      <w:proofErr w:type="gramStart"/>
      <w:r w:rsidR="00331645" w:rsidRPr="00026464">
        <w:rPr>
          <w:rFonts w:ascii="Times New Roman" w:hAnsi="Times New Roman" w:cs="Times New Roman"/>
          <w:b/>
          <w:sz w:val="22"/>
          <w:szCs w:val="22"/>
        </w:rPr>
        <w:t>Expansion</w:t>
      </w:r>
      <w:proofErr w:type="gramEnd"/>
      <w:r w:rsidR="00331645" w:rsidRPr="00026464">
        <w:rPr>
          <w:rFonts w:ascii="Times New Roman" w:hAnsi="Times New Roman" w:cs="Times New Roman"/>
          <w:b/>
          <w:sz w:val="22"/>
          <w:szCs w:val="22"/>
        </w:rPr>
        <w:t xml:space="preserve"> and Retrieval </w:t>
      </w:r>
    </w:p>
    <w:p w14:paraId="6B0BAA31" w14:textId="77777777" w:rsidR="00331645" w:rsidRPr="00026464" w:rsidRDefault="00331645" w:rsidP="00331645">
      <w:pPr>
        <w:rPr>
          <w:rFonts w:ascii="Times New Roman" w:hAnsi="Times New Roman" w:cs="Times New Roman"/>
          <w:b/>
          <w:sz w:val="22"/>
          <w:szCs w:val="22"/>
        </w:rPr>
      </w:pPr>
    </w:p>
    <w:p w14:paraId="6774F184" w14:textId="080099CE" w:rsidR="000B53C6" w:rsidRPr="00026464" w:rsidRDefault="000B53C6" w:rsidP="000B53C6">
      <w:pPr>
        <w:ind w:firstLine="144"/>
        <w:rPr>
          <w:rFonts w:ascii="Times New Roman" w:hAnsi="Times New Roman" w:cs="Times New Roman"/>
          <w:sz w:val="22"/>
          <w:szCs w:val="22"/>
        </w:rPr>
      </w:pPr>
      <w:r w:rsidRPr="00026464">
        <w:rPr>
          <w:rFonts w:ascii="Times New Roman" w:hAnsi="Times New Roman" w:cs="Times New Roman"/>
          <w:sz w:val="22"/>
          <w:szCs w:val="22"/>
        </w:rPr>
        <w:t xml:space="preserve">I will want to use pseudo relevance feedback </w:t>
      </w:r>
      <w:r w:rsidR="00331645" w:rsidRPr="00026464">
        <w:rPr>
          <w:rFonts w:ascii="Times New Roman" w:hAnsi="Times New Roman" w:cs="Times New Roman"/>
          <w:sz w:val="22"/>
          <w:szCs w:val="22"/>
        </w:rPr>
        <w:t xml:space="preserve">for query expansion using the top ranked feedback documents for the </w:t>
      </w:r>
      <w:r w:rsidR="00731CB3" w:rsidRPr="00026464">
        <w:rPr>
          <w:rFonts w:ascii="Times New Roman" w:hAnsi="Times New Roman" w:cs="Times New Roman"/>
          <w:sz w:val="22"/>
          <w:szCs w:val="22"/>
        </w:rPr>
        <w:t>original query.</w:t>
      </w:r>
      <w:r w:rsidR="00331645" w:rsidRPr="00026464">
        <w:rPr>
          <w:rFonts w:ascii="Times New Roman" w:hAnsi="Times New Roman" w:cs="Times New Roman"/>
          <w:sz w:val="22"/>
          <w:szCs w:val="22"/>
        </w:rPr>
        <w:t xml:space="preserve"> Using the training query I shall be tuning in the parameter to check how the results improve based on the number of terms used in expanding the query.</w:t>
      </w:r>
      <w:r w:rsidR="00842C3C" w:rsidRPr="00026464">
        <w:rPr>
          <w:rFonts w:ascii="Times New Roman" w:hAnsi="Times New Roman" w:cs="Times New Roman"/>
          <w:sz w:val="22"/>
          <w:szCs w:val="22"/>
        </w:rPr>
        <w:t xml:space="preserve"> During retrieval, results will</w:t>
      </w:r>
      <w:r w:rsidR="00430E00" w:rsidRPr="00026464">
        <w:rPr>
          <w:rFonts w:ascii="Times New Roman" w:hAnsi="Times New Roman" w:cs="Times New Roman"/>
          <w:sz w:val="22"/>
          <w:szCs w:val="22"/>
        </w:rPr>
        <w:t xml:space="preserve"> be </w:t>
      </w:r>
      <w:r w:rsidR="00842C3C" w:rsidRPr="00026464">
        <w:rPr>
          <w:rFonts w:ascii="Times New Roman" w:hAnsi="Times New Roman" w:cs="Times New Roman"/>
          <w:sz w:val="22"/>
          <w:szCs w:val="22"/>
        </w:rPr>
        <w:t>obtained</w:t>
      </w:r>
      <w:r w:rsidR="00430E00" w:rsidRPr="00026464">
        <w:rPr>
          <w:rFonts w:ascii="Times New Roman" w:hAnsi="Times New Roman" w:cs="Times New Roman"/>
          <w:sz w:val="22"/>
          <w:szCs w:val="22"/>
        </w:rPr>
        <w:t xml:space="preserve"> </w:t>
      </w:r>
      <w:r w:rsidR="00842C3C" w:rsidRPr="00026464">
        <w:rPr>
          <w:rFonts w:ascii="Times New Roman" w:hAnsi="Times New Roman" w:cs="Times New Roman"/>
          <w:sz w:val="22"/>
          <w:szCs w:val="22"/>
        </w:rPr>
        <w:t>from</w:t>
      </w:r>
      <w:r w:rsidR="00430E00" w:rsidRPr="00026464">
        <w:rPr>
          <w:rFonts w:ascii="Times New Roman" w:hAnsi="Times New Roman" w:cs="Times New Roman"/>
          <w:sz w:val="22"/>
          <w:szCs w:val="22"/>
        </w:rPr>
        <w:t xml:space="preserve"> </w:t>
      </w:r>
      <w:r w:rsidR="00842C3C" w:rsidRPr="00026464">
        <w:rPr>
          <w:rFonts w:ascii="Times New Roman" w:hAnsi="Times New Roman" w:cs="Times New Roman"/>
          <w:sz w:val="22"/>
          <w:szCs w:val="22"/>
        </w:rPr>
        <w:t>either restricting or allowing</w:t>
      </w:r>
      <w:r w:rsidR="00430E00" w:rsidRPr="00026464">
        <w:rPr>
          <w:rFonts w:ascii="Times New Roman" w:hAnsi="Times New Roman" w:cs="Times New Roman"/>
          <w:sz w:val="22"/>
          <w:szCs w:val="22"/>
        </w:rPr>
        <w:t xml:space="preserve"> document expansion</w:t>
      </w:r>
      <w:r w:rsidR="00842C3C" w:rsidRPr="00026464">
        <w:rPr>
          <w:rFonts w:ascii="Times New Roman" w:hAnsi="Times New Roman" w:cs="Times New Roman"/>
          <w:sz w:val="22"/>
          <w:szCs w:val="22"/>
        </w:rPr>
        <w:t>. The</w:t>
      </w:r>
      <w:r w:rsidR="00430E00" w:rsidRPr="00026464">
        <w:rPr>
          <w:rFonts w:ascii="Times New Roman" w:hAnsi="Times New Roman" w:cs="Times New Roman"/>
          <w:sz w:val="22"/>
          <w:szCs w:val="22"/>
        </w:rPr>
        <w:t xml:space="preserve"> number </w:t>
      </w:r>
      <w:r w:rsidR="00842C3C" w:rsidRPr="00026464">
        <w:rPr>
          <w:rFonts w:ascii="Times New Roman" w:hAnsi="Times New Roman" w:cs="Times New Roman"/>
          <w:sz w:val="22"/>
          <w:szCs w:val="22"/>
        </w:rPr>
        <w:t xml:space="preserve">of </w:t>
      </w:r>
      <w:r w:rsidR="00430E00" w:rsidRPr="00026464">
        <w:rPr>
          <w:rFonts w:ascii="Times New Roman" w:hAnsi="Times New Roman" w:cs="Times New Roman"/>
          <w:sz w:val="22"/>
          <w:szCs w:val="22"/>
        </w:rPr>
        <w:t>te</w:t>
      </w:r>
      <w:r w:rsidR="00842C3C" w:rsidRPr="00026464">
        <w:rPr>
          <w:rFonts w:ascii="Times New Roman" w:hAnsi="Times New Roman" w:cs="Times New Roman"/>
          <w:sz w:val="22"/>
          <w:szCs w:val="22"/>
        </w:rPr>
        <w:t>rms used during query expansion will also be tuned to compare the retrieval results. After the training query is ready, similar methodologies would be applied to rest of the query topics to retrieve the final results.</w:t>
      </w:r>
    </w:p>
    <w:p w14:paraId="5D8D9D8A" w14:textId="77777777" w:rsidR="00842C3C" w:rsidRPr="00026464" w:rsidRDefault="00842C3C" w:rsidP="00842C3C">
      <w:pPr>
        <w:rPr>
          <w:rFonts w:ascii="Times New Roman" w:hAnsi="Times New Roman" w:cs="Times New Roman"/>
          <w:sz w:val="22"/>
          <w:szCs w:val="22"/>
        </w:rPr>
      </w:pPr>
    </w:p>
    <w:p w14:paraId="1CE18ECD" w14:textId="6B14A331" w:rsidR="00842C3C" w:rsidRPr="00026464" w:rsidRDefault="00A63A93" w:rsidP="00842C3C">
      <w:pPr>
        <w:rPr>
          <w:rFonts w:ascii="Times New Roman" w:hAnsi="Times New Roman" w:cs="Times New Roman"/>
          <w:b/>
          <w:sz w:val="22"/>
          <w:szCs w:val="22"/>
        </w:rPr>
      </w:pPr>
      <w:r>
        <w:rPr>
          <w:rFonts w:ascii="Times New Roman" w:hAnsi="Times New Roman" w:cs="Times New Roman"/>
          <w:b/>
          <w:sz w:val="22"/>
          <w:szCs w:val="22"/>
        </w:rPr>
        <w:t xml:space="preserve">3.4 </w:t>
      </w:r>
      <w:r w:rsidR="00842C3C" w:rsidRPr="00026464">
        <w:rPr>
          <w:rFonts w:ascii="Times New Roman" w:hAnsi="Times New Roman" w:cs="Times New Roman"/>
          <w:b/>
          <w:sz w:val="22"/>
          <w:szCs w:val="22"/>
        </w:rPr>
        <w:t>Evaluation</w:t>
      </w:r>
    </w:p>
    <w:p w14:paraId="29377349" w14:textId="4F4E733D" w:rsidR="00842C3C" w:rsidRPr="00026464" w:rsidRDefault="00842C3C" w:rsidP="00842C3C">
      <w:pPr>
        <w:rPr>
          <w:rFonts w:ascii="Times New Roman" w:hAnsi="Times New Roman" w:cs="Times New Roman"/>
          <w:sz w:val="22"/>
          <w:szCs w:val="22"/>
        </w:rPr>
      </w:pPr>
      <w:r w:rsidRPr="00026464">
        <w:rPr>
          <w:rFonts w:ascii="Times New Roman" w:hAnsi="Times New Roman" w:cs="Times New Roman"/>
          <w:b/>
          <w:sz w:val="22"/>
          <w:szCs w:val="22"/>
        </w:rPr>
        <w:tab/>
      </w:r>
    </w:p>
    <w:p w14:paraId="0FA7BC16" w14:textId="33563F34" w:rsidR="00842C3C" w:rsidRPr="00026464" w:rsidRDefault="00842C3C" w:rsidP="00842C3C">
      <w:pPr>
        <w:rPr>
          <w:rFonts w:ascii="Times New Roman" w:hAnsi="Times New Roman" w:cs="Times New Roman"/>
          <w:sz w:val="22"/>
          <w:szCs w:val="22"/>
        </w:rPr>
      </w:pPr>
      <w:r w:rsidRPr="00026464">
        <w:rPr>
          <w:rFonts w:ascii="Times New Roman" w:hAnsi="Times New Roman" w:cs="Times New Roman"/>
          <w:sz w:val="22"/>
          <w:szCs w:val="22"/>
        </w:rPr>
        <w:tab/>
        <w:t xml:space="preserve">Evaluation will be done based on the available relevance judgments from TREC website. </w:t>
      </w:r>
      <w:r w:rsidR="001E3990" w:rsidRPr="00026464">
        <w:rPr>
          <w:rFonts w:ascii="Times New Roman" w:hAnsi="Times New Roman" w:cs="Times New Roman"/>
          <w:sz w:val="22"/>
          <w:szCs w:val="22"/>
        </w:rPr>
        <w:t xml:space="preserve">A TREC eval program with the relevance judgment file would be used to generate the evaluation results. </w:t>
      </w:r>
      <w:r w:rsidRPr="00026464">
        <w:rPr>
          <w:rFonts w:ascii="Times New Roman" w:hAnsi="Times New Roman" w:cs="Times New Roman"/>
          <w:sz w:val="22"/>
          <w:szCs w:val="22"/>
        </w:rPr>
        <w:t>I will be using precision at 30</w:t>
      </w:r>
      <w:r w:rsidR="001E3990" w:rsidRPr="00026464">
        <w:rPr>
          <w:rFonts w:ascii="Times New Roman" w:hAnsi="Times New Roman" w:cs="Times New Roman"/>
          <w:sz w:val="22"/>
          <w:szCs w:val="22"/>
        </w:rPr>
        <w:t xml:space="preserve"> and Mean Average Precision (MAP) metrics</w:t>
      </w:r>
      <w:r w:rsidRPr="00026464">
        <w:rPr>
          <w:rFonts w:ascii="Times New Roman" w:hAnsi="Times New Roman" w:cs="Times New Roman"/>
          <w:sz w:val="22"/>
          <w:szCs w:val="22"/>
        </w:rPr>
        <w:t xml:space="preserve"> to evaluate the effectiveness of my system. </w:t>
      </w:r>
    </w:p>
    <w:p w14:paraId="2566D8EA" w14:textId="77777777" w:rsidR="002F5FAB" w:rsidRPr="00026464" w:rsidRDefault="002F5FAB" w:rsidP="00842C3C">
      <w:pPr>
        <w:rPr>
          <w:rFonts w:ascii="Times New Roman" w:hAnsi="Times New Roman" w:cs="Times New Roman"/>
          <w:sz w:val="22"/>
          <w:szCs w:val="22"/>
        </w:rPr>
      </w:pPr>
    </w:p>
    <w:p w14:paraId="28B0075E" w14:textId="77777777" w:rsidR="00A7617C" w:rsidRPr="00026464" w:rsidRDefault="00A7617C" w:rsidP="00842C3C">
      <w:pPr>
        <w:rPr>
          <w:rFonts w:ascii="Times New Roman" w:hAnsi="Times New Roman" w:cs="Times New Roman"/>
          <w:sz w:val="22"/>
          <w:szCs w:val="22"/>
        </w:rPr>
      </w:pPr>
    </w:p>
    <w:p w14:paraId="369DA1D4" w14:textId="11C59141" w:rsidR="00451631" w:rsidRPr="00026464" w:rsidRDefault="00A63A93" w:rsidP="00451631">
      <w:pPr>
        <w:rPr>
          <w:rFonts w:ascii="Times New Roman" w:hAnsi="Times New Roman" w:cs="Times New Roman"/>
          <w:b/>
          <w:sz w:val="22"/>
          <w:szCs w:val="22"/>
        </w:rPr>
      </w:pPr>
      <w:r>
        <w:rPr>
          <w:rFonts w:ascii="Times New Roman" w:hAnsi="Times New Roman" w:cs="Times New Roman"/>
          <w:b/>
          <w:sz w:val="22"/>
          <w:szCs w:val="22"/>
        </w:rPr>
        <w:t xml:space="preserve">4 </w:t>
      </w:r>
      <w:r w:rsidR="00C01821" w:rsidRPr="00026464">
        <w:rPr>
          <w:rFonts w:ascii="Times New Roman" w:hAnsi="Times New Roman" w:cs="Times New Roman"/>
          <w:b/>
          <w:sz w:val="22"/>
          <w:szCs w:val="22"/>
        </w:rPr>
        <w:t xml:space="preserve">EXPERIMENT </w:t>
      </w:r>
      <w:proofErr w:type="gramStart"/>
      <w:r w:rsidR="00C01821" w:rsidRPr="00026464">
        <w:rPr>
          <w:rFonts w:ascii="Times New Roman" w:hAnsi="Times New Roman" w:cs="Times New Roman"/>
          <w:b/>
          <w:sz w:val="22"/>
          <w:szCs w:val="22"/>
        </w:rPr>
        <w:t>METHODOLOGY</w:t>
      </w:r>
      <w:proofErr w:type="gramEnd"/>
    </w:p>
    <w:p w14:paraId="20419E5F" w14:textId="77777777" w:rsidR="0060755D" w:rsidRPr="00026464" w:rsidRDefault="0060755D" w:rsidP="00451631">
      <w:pPr>
        <w:rPr>
          <w:rFonts w:ascii="Times New Roman" w:hAnsi="Times New Roman" w:cs="Times New Roman"/>
          <w:b/>
          <w:sz w:val="22"/>
          <w:szCs w:val="22"/>
        </w:rPr>
      </w:pPr>
    </w:p>
    <w:p w14:paraId="04176530" w14:textId="77777777" w:rsidR="00A7617C" w:rsidRPr="00026464" w:rsidRDefault="00A7617C" w:rsidP="00451631">
      <w:pPr>
        <w:rPr>
          <w:rFonts w:ascii="Times New Roman" w:hAnsi="Times New Roman" w:cs="Times New Roman"/>
          <w:b/>
          <w:sz w:val="22"/>
          <w:szCs w:val="22"/>
        </w:rPr>
      </w:pPr>
    </w:p>
    <w:p w14:paraId="3FCDDB1D" w14:textId="6362273A" w:rsidR="0060755D" w:rsidRPr="00026464" w:rsidRDefault="00A63A93" w:rsidP="00451631">
      <w:pPr>
        <w:rPr>
          <w:rFonts w:ascii="Times New Roman" w:hAnsi="Times New Roman" w:cs="Times New Roman"/>
          <w:b/>
          <w:sz w:val="22"/>
          <w:szCs w:val="22"/>
        </w:rPr>
      </w:pPr>
      <w:r>
        <w:rPr>
          <w:rFonts w:ascii="Times New Roman" w:hAnsi="Times New Roman" w:cs="Times New Roman"/>
          <w:b/>
          <w:sz w:val="22"/>
          <w:szCs w:val="22"/>
        </w:rPr>
        <w:t xml:space="preserve">4.1 </w:t>
      </w:r>
      <w:r w:rsidR="00A7617C" w:rsidRPr="00026464">
        <w:rPr>
          <w:rFonts w:ascii="Times New Roman" w:hAnsi="Times New Roman" w:cs="Times New Roman"/>
          <w:b/>
          <w:sz w:val="22"/>
          <w:szCs w:val="22"/>
        </w:rPr>
        <w:t>DATA PRE-PROCESSING</w:t>
      </w:r>
    </w:p>
    <w:p w14:paraId="6CE787FF" w14:textId="77777777" w:rsidR="0060755D" w:rsidRPr="00026464" w:rsidRDefault="0060755D" w:rsidP="00451631">
      <w:pPr>
        <w:rPr>
          <w:rFonts w:ascii="Times New Roman" w:hAnsi="Times New Roman" w:cs="Times New Roman"/>
          <w:b/>
          <w:sz w:val="22"/>
          <w:szCs w:val="22"/>
        </w:rPr>
      </w:pPr>
    </w:p>
    <w:p w14:paraId="0128ACB6" w14:textId="0111F4E5" w:rsidR="0060755D" w:rsidRPr="00026464" w:rsidRDefault="00E130D9" w:rsidP="00F7712F">
      <w:pPr>
        <w:ind w:firstLine="144"/>
        <w:rPr>
          <w:rFonts w:ascii="Times New Roman" w:hAnsi="Times New Roman" w:cs="Times New Roman"/>
          <w:sz w:val="22"/>
          <w:szCs w:val="22"/>
        </w:rPr>
      </w:pPr>
      <w:r w:rsidRPr="00026464">
        <w:rPr>
          <w:rFonts w:ascii="Times New Roman" w:hAnsi="Times New Roman" w:cs="Times New Roman"/>
          <w:sz w:val="22"/>
          <w:szCs w:val="22"/>
        </w:rPr>
        <w:t>With its character limitation of 140, twitter has allowed users to become very sophisticated at sharing their information in a very concise manner. Old techniques such as URL’s and new techniques such as hash tags makes sharing information very trivial. However these styles cause the tweets to become harder to decipher. Hence, to avoid noisy data I have planned to pre-process the tweets before indexing them.</w:t>
      </w:r>
    </w:p>
    <w:p w14:paraId="1D9494CB" w14:textId="77777777" w:rsidR="0060755D" w:rsidRPr="00026464" w:rsidRDefault="0060755D" w:rsidP="00451631">
      <w:pPr>
        <w:rPr>
          <w:rFonts w:ascii="Times New Roman" w:hAnsi="Times New Roman" w:cs="Times New Roman"/>
          <w:sz w:val="22"/>
          <w:szCs w:val="22"/>
        </w:rPr>
      </w:pPr>
    </w:p>
    <w:p w14:paraId="38AD2337" w14:textId="4787DA40" w:rsidR="0060755D" w:rsidRPr="00026464" w:rsidRDefault="00A63A93" w:rsidP="00451631">
      <w:pPr>
        <w:rPr>
          <w:rFonts w:ascii="Times New Roman" w:hAnsi="Times New Roman" w:cs="Times New Roman"/>
          <w:b/>
          <w:sz w:val="22"/>
          <w:szCs w:val="22"/>
        </w:rPr>
      </w:pPr>
      <w:r>
        <w:rPr>
          <w:rFonts w:ascii="Times New Roman" w:hAnsi="Times New Roman" w:cs="Times New Roman"/>
          <w:b/>
          <w:sz w:val="22"/>
          <w:szCs w:val="22"/>
        </w:rPr>
        <w:t xml:space="preserve">4.1.1 </w:t>
      </w:r>
      <w:r w:rsidR="0060755D" w:rsidRPr="00026464">
        <w:rPr>
          <w:rFonts w:ascii="Times New Roman" w:hAnsi="Times New Roman" w:cs="Times New Roman"/>
          <w:b/>
          <w:sz w:val="22"/>
          <w:szCs w:val="22"/>
        </w:rPr>
        <w:t>Document Processing</w:t>
      </w:r>
    </w:p>
    <w:p w14:paraId="652CBDF5" w14:textId="77777777" w:rsidR="0060755D" w:rsidRPr="00026464" w:rsidRDefault="0060755D" w:rsidP="00451631">
      <w:pPr>
        <w:rPr>
          <w:rFonts w:ascii="Times New Roman" w:hAnsi="Times New Roman" w:cs="Times New Roman"/>
          <w:b/>
          <w:sz w:val="22"/>
          <w:szCs w:val="22"/>
        </w:rPr>
      </w:pPr>
    </w:p>
    <w:p w14:paraId="6BDA6217" w14:textId="1F6CABBC" w:rsidR="00C17CED" w:rsidRPr="00026464" w:rsidRDefault="00F7712F" w:rsidP="00C17CED">
      <w:pPr>
        <w:rPr>
          <w:rFonts w:ascii="Times New Roman" w:hAnsi="Times New Roman" w:cs="Times New Roman"/>
          <w:sz w:val="22"/>
          <w:szCs w:val="22"/>
        </w:rPr>
      </w:pPr>
      <w:r w:rsidRPr="00026464">
        <w:rPr>
          <w:rFonts w:ascii="Times New Roman" w:hAnsi="Times New Roman" w:cs="Times New Roman"/>
          <w:sz w:val="22"/>
          <w:szCs w:val="22"/>
        </w:rPr>
        <w:t xml:space="preserve">The initial tweets were </w:t>
      </w:r>
      <w:r w:rsidR="00C17CED" w:rsidRPr="00026464">
        <w:rPr>
          <w:rFonts w:ascii="Times New Roman" w:hAnsi="Times New Roman" w:cs="Times New Roman"/>
          <w:sz w:val="22"/>
          <w:szCs w:val="22"/>
        </w:rPr>
        <w:t>received in blocks of json files, where each of the blocks represented a day. The tweets covered over a period of 2 weeks from the 24th January 2011 until 8th February. Each of the tweets was represented as a json object and contained several metadata including text of the tweet, retweet status, username and an id based on the time when the tweet was generated. For the context of my system I decided to use the text, retweet status and id of the tweet. These fields were extracted from the tweet and saved in a pseudo xml file of th</w:t>
      </w:r>
      <w:r w:rsidR="00303C8F" w:rsidRPr="00026464">
        <w:rPr>
          <w:rFonts w:ascii="Times New Roman" w:hAnsi="Times New Roman" w:cs="Times New Roman"/>
          <w:sz w:val="22"/>
          <w:szCs w:val="22"/>
        </w:rPr>
        <w:t>e type “</w:t>
      </w:r>
      <w:proofErr w:type="spellStart"/>
      <w:r w:rsidR="00303C8F" w:rsidRPr="00026464">
        <w:rPr>
          <w:rFonts w:ascii="Times New Roman" w:hAnsi="Times New Roman" w:cs="Times New Roman"/>
          <w:sz w:val="22"/>
          <w:szCs w:val="22"/>
        </w:rPr>
        <w:t>trectext</w:t>
      </w:r>
      <w:proofErr w:type="spellEnd"/>
      <w:r w:rsidR="00303C8F" w:rsidRPr="00026464">
        <w:rPr>
          <w:rFonts w:ascii="Times New Roman" w:hAnsi="Times New Roman" w:cs="Times New Roman"/>
          <w:sz w:val="22"/>
          <w:szCs w:val="22"/>
        </w:rPr>
        <w:t>” as shown in figure 1</w:t>
      </w:r>
      <w:r w:rsidR="00C17CED" w:rsidRPr="00026464">
        <w:rPr>
          <w:rFonts w:ascii="Times New Roman" w:hAnsi="Times New Roman" w:cs="Times New Roman"/>
          <w:sz w:val="22"/>
          <w:szCs w:val="22"/>
        </w:rPr>
        <w:t>.</w:t>
      </w:r>
    </w:p>
    <w:p w14:paraId="5512E4A1" w14:textId="77777777" w:rsidR="00DA4024" w:rsidRPr="00026464" w:rsidRDefault="00DA4024" w:rsidP="00C17CED">
      <w:pPr>
        <w:rPr>
          <w:rFonts w:ascii="Times New Roman" w:hAnsi="Times New Roman" w:cs="Times New Roman"/>
          <w:sz w:val="22"/>
          <w:szCs w:val="22"/>
        </w:rPr>
      </w:pPr>
    </w:p>
    <w:p w14:paraId="4EE2E056" w14:textId="77777777" w:rsidR="00DA4024" w:rsidRPr="00026464" w:rsidRDefault="00DA4024" w:rsidP="00DA4024">
      <w:pPr>
        <w:ind w:left="2736"/>
        <w:rPr>
          <w:rFonts w:ascii="Times New Roman" w:hAnsi="Times New Roman" w:cs="Times New Roman"/>
          <w:sz w:val="22"/>
          <w:szCs w:val="22"/>
        </w:rPr>
      </w:pPr>
      <w:r w:rsidRPr="00026464">
        <w:rPr>
          <w:rFonts w:ascii="Times New Roman" w:hAnsi="Times New Roman" w:cs="Times New Roman"/>
          <w:sz w:val="22"/>
          <w:szCs w:val="22"/>
        </w:rPr>
        <w:t>&lt;DOC&gt;</w:t>
      </w:r>
    </w:p>
    <w:p w14:paraId="70C511B1" w14:textId="4FE6F183" w:rsidR="00DA4024" w:rsidRPr="00026464" w:rsidRDefault="00DA4024" w:rsidP="00DA4024">
      <w:pPr>
        <w:ind w:left="2736"/>
        <w:rPr>
          <w:rFonts w:ascii="Times New Roman" w:hAnsi="Times New Roman" w:cs="Times New Roman"/>
          <w:sz w:val="22"/>
          <w:szCs w:val="22"/>
        </w:rPr>
      </w:pPr>
      <w:r w:rsidRPr="00026464">
        <w:rPr>
          <w:rFonts w:ascii="Times New Roman" w:hAnsi="Times New Roman" w:cs="Times New Roman"/>
          <w:sz w:val="22"/>
          <w:szCs w:val="22"/>
        </w:rPr>
        <w:t xml:space="preserve">        &lt;DOCNO&gt;{</w:t>
      </w:r>
      <w:proofErr w:type="spellStart"/>
      <w:r w:rsidRPr="00026464">
        <w:rPr>
          <w:rFonts w:ascii="Times New Roman" w:hAnsi="Times New Roman" w:cs="Times New Roman"/>
          <w:sz w:val="22"/>
          <w:szCs w:val="22"/>
        </w:rPr>
        <w:t>tweet_id</w:t>
      </w:r>
      <w:proofErr w:type="spellEnd"/>
      <w:r w:rsidRPr="00026464">
        <w:rPr>
          <w:rFonts w:ascii="Times New Roman" w:hAnsi="Times New Roman" w:cs="Times New Roman"/>
          <w:sz w:val="22"/>
          <w:szCs w:val="22"/>
        </w:rPr>
        <w:t>}&lt;/DOCNO&gt;</w:t>
      </w:r>
    </w:p>
    <w:p w14:paraId="534493F5" w14:textId="5612971C" w:rsidR="00DA4024" w:rsidRPr="00026464" w:rsidRDefault="00DA4024" w:rsidP="00DA4024">
      <w:pPr>
        <w:ind w:left="2736"/>
        <w:rPr>
          <w:rFonts w:ascii="Times New Roman" w:hAnsi="Times New Roman" w:cs="Times New Roman"/>
          <w:sz w:val="22"/>
          <w:szCs w:val="22"/>
        </w:rPr>
      </w:pPr>
      <w:r w:rsidRPr="00026464">
        <w:rPr>
          <w:rFonts w:ascii="Times New Roman" w:hAnsi="Times New Roman" w:cs="Times New Roman"/>
          <w:sz w:val="22"/>
          <w:szCs w:val="22"/>
        </w:rPr>
        <w:t xml:space="preserve">        &lt;TEXT&gt;{</w:t>
      </w:r>
      <w:proofErr w:type="spellStart"/>
      <w:r w:rsidRPr="00026464">
        <w:rPr>
          <w:rFonts w:ascii="Times New Roman" w:hAnsi="Times New Roman" w:cs="Times New Roman"/>
          <w:sz w:val="22"/>
          <w:szCs w:val="22"/>
        </w:rPr>
        <w:t>tweet_text</w:t>
      </w:r>
      <w:proofErr w:type="spellEnd"/>
      <w:r w:rsidRPr="00026464">
        <w:rPr>
          <w:rFonts w:ascii="Times New Roman" w:hAnsi="Times New Roman" w:cs="Times New Roman"/>
          <w:sz w:val="22"/>
          <w:szCs w:val="22"/>
        </w:rPr>
        <w:t>} &lt;/TEXT&gt;</w:t>
      </w:r>
    </w:p>
    <w:p w14:paraId="5DCC9A5C" w14:textId="0D4AB449" w:rsidR="00303C8F" w:rsidRPr="00026464" w:rsidRDefault="00DA4024" w:rsidP="00303C8F">
      <w:pPr>
        <w:ind w:left="2736"/>
        <w:rPr>
          <w:rFonts w:ascii="Times New Roman" w:hAnsi="Times New Roman" w:cs="Times New Roman"/>
          <w:sz w:val="22"/>
          <w:szCs w:val="22"/>
        </w:rPr>
      </w:pPr>
      <w:r w:rsidRPr="00026464">
        <w:rPr>
          <w:rFonts w:ascii="Times New Roman" w:hAnsi="Times New Roman" w:cs="Times New Roman"/>
          <w:sz w:val="22"/>
          <w:szCs w:val="22"/>
        </w:rPr>
        <w:t>&lt;/DOC&gt;</w:t>
      </w:r>
    </w:p>
    <w:p w14:paraId="0B46CE3A" w14:textId="77777777" w:rsidR="00E15363" w:rsidRPr="00026464" w:rsidRDefault="00E15363" w:rsidP="00303C8F">
      <w:pPr>
        <w:jc w:val="center"/>
        <w:rPr>
          <w:rFonts w:ascii="Times New Roman" w:hAnsi="Times New Roman" w:cs="Times New Roman"/>
          <w:b/>
          <w:sz w:val="22"/>
          <w:szCs w:val="22"/>
        </w:rPr>
      </w:pPr>
    </w:p>
    <w:p w14:paraId="05F3077A" w14:textId="7CEF8B4C" w:rsidR="00303C8F" w:rsidRPr="00026464" w:rsidRDefault="00303C8F" w:rsidP="00303C8F">
      <w:pPr>
        <w:jc w:val="center"/>
        <w:rPr>
          <w:rFonts w:ascii="Times New Roman" w:hAnsi="Times New Roman" w:cs="Times New Roman"/>
          <w:b/>
          <w:sz w:val="22"/>
          <w:szCs w:val="22"/>
        </w:rPr>
      </w:pPr>
      <w:r w:rsidRPr="00026464">
        <w:rPr>
          <w:rFonts w:ascii="Times New Roman" w:hAnsi="Times New Roman" w:cs="Times New Roman"/>
          <w:b/>
          <w:sz w:val="22"/>
          <w:szCs w:val="22"/>
        </w:rPr>
        <w:t>Fig 1: Representation of a tweet in pseudo xml file</w:t>
      </w:r>
    </w:p>
    <w:p w14:paraId="7C5F7A4E" w14:textId="77777777" w:rsidR="00DA4024" w:rsidRPr="00026464" w:rsidRDefault="00DA4024" w:rsidP="00C17CED">
      <w:pPr>
        <w:rPr>
          <w:rFonts w:ascii="Times New Roman" w:hAnsi="Times New Roman" w:cs="Times New Roman"/>
          <w:sz w:val="22"/>
          <w:szCs w:val="22"/>
        </w:rPr>
      </w:pPr>
    </w:p>
    <w:p w14:paraId="577EE85B" w14:textId="51839698" w:rsidR="0060755D" w:rsidRPr="00026464" w:rsidRDefault="00DA4024" w:rsidP="00451631">
      <w:pPr>
        <w:rPr>
          <w:rFonts w:ascii="Times New Roman" w:hAnsi="Times New Roman" w:cs="Times New Roman"/>
          <w:sz w:val="22"/>
          <w:szCs w:val="22"/>
        </w:rPr>
      </w:pPr>
      <w:r w:rsidRPr="00026464">
        <w:rPr>
          <w:rFonts w:ascii="Times New Roman" w:hAnsi="Times New Roman" w:cs="Times New Roman"/>
          <w:sz w:val="22"/>
          <w:szCs w:val="22"/>
        </w:rPr>
        <w:t xml:space="preserve">The 2012 microblog provided the participants with 60 different topics. Each query provided a </w:t>
      </w:r>
      <w:r w:rsidR="00114EDB" w:rsidRPr="00026464">
        <w:rPr>
          <w:rFonts w:ascii="Times New Roman" w:hAnsi="Times New Roman" w:cs="Times New Roman"/>
          <w:sz w:val="22"/>
          <w:szCs w:val="22"/>
        </w:rPr>
        <w:t>query tweet time, when the search engine would run to</w:t>
      </w:r>
      <w:r w:rsidRPr="00026464">
        <w:rPr>
          <w:rFonts w:ascii="Times New Roman" w:hAnsi="Times New Roman" w:cs="Times New Roman"/>
          <w:sz w:val="22"/>
          <w:szCs w:val="22"/>
        </w:rPr>
        <w:t xml:space="preserve"> </w:t>
      </w:r>
      <w:r w:rsidR="009E45DA">
        <w:rPr>
          <w:rFonts w:ascii="Times New Roman" w:hAnsi="Times New Roman" w:cs="Times New Roman"/>
          <w:sz w:val="22"/>
          <w:szCs w:val="22"/>
        </w:rPr>
        <w:t xml:space="preserve">retrieve the </w:t>
      </w:r>
      <w:r w:rsidRPr="00026464">
        <w:rPr>
          <w:rFonts w:ascii="Times New Roman" w:hAnsi="Times New Roman" w:cs="Times New Roman"/>
          <w:sz w:val="22"/>
          <w:szCs w:val="22"/>
        </w:rPr>
        <w:t>tweet</w:t>
      </w:r>
      <w:r w:rsidR="009E45DA">
        <w:rPr>
          <w:rFonts w:ascii="Times New Roman" w:hAnsi="Times New Roman" w:cs="Times New Roman"/>
          <w:sz w:val="22"/>
          <w:szCs w:val="22"/>
        </w:rPr>
        <w:t>s</w:t>
      </w:r>
      <w:r w:rsidRPr="00026464">
        <w:rPr>
          <w:rFonts w:ascii="Times New Roman" w:hAnsi="Times New Roman" w:cs="Times New Roman"/>
          <w:sz w:val="22"/>
          <w:szCs w:val="22"/>
        </w:rPr>
        <w:t xml:space="preserve">. This meant that any information generated after that time could not be used for </w:t>
      </w:r>
      <w:r w:rsidR="00AE49BD" w:rsidRPr="00026464">
        <w:rPr>
          <w:rFonts w:ascii="Times New Roman" w:hAnsi="Times New Roman" w:cs="Times New Roman"/>
          <w:sz w:val="22"/>
          <w:szCs w:val="22"/>
        </w:rPr>
        <w:t>retrieval</w:t>
      </w:r>
      <w:r w:rsidRPr="00026464">
        <w:rPr>
          <w:rFonts w:ascii="Times New Roman" w:hAnsi="Times New Roman" w:cs="Times New Roman"/>
          <w:sz w:val="22"/>
          <w:szCs w:val="22"/>
        </w:rPr>
        <w:t xml:space="preserve"> purposes. This included all the tweets generated after the query tweet time. Hence to honor the requirement of not using future evidence, 60 different pseudo xml files were created, each containing tweets that were generated before the q</w:t>
      </w:r>
      <w:r w:rsidR="004D1107" w:rsidRPr="00026464">
        <w:rPr>
          <w:rFonts w:ascii="Times New Roman" w:hAnsi="Times New Roman" w:cs="Times New Roman"/>
          <w:sz w:val="22"/>
          <w:szCs w:val="22"/>
        </w:rPr>
        <w:t>uery tweet time. As tweet id’s and</w:t>
      </w:r>
      <w:r w:rsidRPr="00026464">
        <w:rPr>
          <w:rFonts w:ascii="Times New Roman" w:hAnsi="Times New Roman" w:cs="Times New Roman"/>
          <w:sz w:val="22"/>
          <w:szCs w:val="22"/>
        </w:rPr>
        <w:t xml:space="preserve"> query tweet time were both ISO form of real time, it was very easy to compare these values and filter out id’s that were greater than the time of the query generation. </w:t>
      </w:r>
    </w:p>
    <w:p w14:paraId="6AA5CC13" w14:textId="77777777" w:rsidR="00DA4024" w:rsidRPr="00026464" w:rsidRDefault="00DA4024" w:rsidP="00451631">
      <w:pPr>
        <w:rPr>
          <w:rFonts w:ascii="Times New Roman" w:hAnsi="Times New Roman" w:cs="Times New Roman"/>
          <w:sz w:val="22"/>
          <w:szCs w:val="22"/>
        </w:rPr>
      </w:pPr>
    </w:p>
    <w:p w14:paraId="49DBA7DF" w14:textId="77777777" w:rsidR="005C6A07" w:rsidRDefault="005C6A07" w:rsidP="00451631">
      <w:pPr>
        <w:rPr>
          <w:rFonts w:ascii="Times New Roman" w:hAnsi="Times New Roman" w:cs="Times New Roman"/>
          <w:b/>
          <w:sz w:val="22"/>
          <w:szCs w:val="22"/>
        </w:rPr>
      </w:pPr>
    </w:p>
    <w:p w14:paraId="7592F002" w14:textId="41CC9E98" w:rsidR="00DA4024" w:rsidRPr="00026464" w:rsidRDefault="00A63A93" w:rsidP="00451631">
      <w:pPr>
        <w:rPr>
          <w:rFonts w:ascii="Times New Roman" w:hAnsi="Times New Roman" w:cs="Times New Roman"/>
          <w:b/>
          <w:sz w:val="22"/>
          <w:szCs w:val="22"/>
        </w:rPr>
      </w:pPr>
      <w:r>
        <w:rPr>
          <w:rFonts w:ascii="Times New Roman" w:hAnsi="Times New Roman" w:cs="Times New Roman"/>
          <w:b/>
          <w:sz w:val="22"/>
          <w:szCs w:val="22"/>
        </w:rPr>
        <w:lastRenderedPageBreak/>
        <w:t xml:space="preserve">4.1.2 </w:t>
      </w:r>
      <w:r w:rsidR="00DA4024" w:rsidRPr="00026464">
        <w:rPr>
          <w:rFonts w:ascii="Times New Roman" w:hAnsi="Times New Roman" w:cs="Times New Roman"/>
          <w:b/>
          <w:sz w:val="22"/>
          <w:szCs w:val="22"/>
        </w:rPr>
        <w:t xml:space="preserve">URL </w:t>
      </w:r>
      <w:r w:rsidR="00C312F8" w:rsidRPr="00026464">
        <w:rPr>
          <w:rFonts w:ascii="Times New Roman" w:hAnsi="Times New Roman" w:cs="Times New Roman"/>
          <w:b/>
          <w:sz w:val="22"/>
          <w:szCs w:val="22"/>
        </w:rPr>
        <w:t>Inclusion and</w:t>
      </w:r>
      <w:r w:rsidR="00B903B0" w:rsidRPr="00026464">
        <w:rPr>
          <w:rFonts w:ascii="Times New Roman" w:hAnsi="Times New Roman" w:cs="Times New Roman"/>
          <w:b/>
          <w:sz w:val="22"/>
          <w:szCs w:val="22"/>
        </w:rPr>
        <w:t xml:space="preserve"> </w:t>
      </w:r>
      <w:r w:rsidR="00DA4024" w:rsidRPr="00026464">
        <w:rPr>
          <w:rFonts w:ascii="Times New Roman" w:hAnsi="Times New Roman" w:cs="Times New Roman"/>
          <w:b/>
          <w:sz w:val="22"/>
          <w:szCs w:val="22"/>
        </w:rPr>
        <w:t>Exclusion</w:t>
      </w:r>
    </w:p>
    <w:p w14:paraId="409CCDA8" w14:textId="77777777" w:rsidR="00DA4024" w:rsidRPr="00026464" w:rsidRDefault="00DA4024" w:rsidP="00451631">
      <w:pPr>
        <w:rPr>
          <w:rFonts w:ascii="Times New Roman" w:hAnsi="Times New Roman" w:cs="Times New Roman"/>
          <w:b/>
          <w:sz w:val="22"/>
          <w:szCs w:val="22"/>
        </w:rPr>
      </w:pPr>
    </w:p>
    <w:p w14:paraId="5A8A8F14" w14:textId="1C5841E5" w:rsidR="00DA4024" w:rsidRPr="00026464" w:rsidRDefault="001859C3" w:rsidP="00451631">
      <w:pPr>
        <w:rPr>
          <w:rFonts w:ascii="Times New Roman" w:hAnsi="Times New Roman" w:cs="Times New Roman"/>
          <w:sz w:val="22"/>
          <w:szCs w:val="22"/>
        </w:rPr>
      </w:pPr>
      <w:r w:rsidRPr="00026464">
        <w:rPr>
          <w:rFonts w:ascii="Times New Roman" w:hAnsi="Times New Roman" w:cs="Times New Roman"/>
          <w:sz w:val="22"/>
          <w:szCs w:val="22"/>
        </w:rPr>
        <w:t xml:space="preserve">When investigating </w:t>
      </w:r>
      <w:r w:rsidR="00114EDB" w:rsidRPr="00026464">
        <w:rPr>
          <w:rFonts w:ascii="Times New Roman" w:hAnsi="Times New Roman" w:cs="Times New Roman"/>
          <w:sz w:val="22"/>
          <w:szCs w:val="22"/>
        </w:rPr>
        <w:t>numerous</w:t>
      </w:r>
      <w:r w:rsidRPr="00026464">
        <w:rPr>
          <w:rFonts w:ascii="Times New Roman" w:hAnsi="Times New Roman" w:cs="Times New Roman"/>
          <w:sz w:val="22"/>
          <w:szCs w:val="22"/>
        </w:rPr>
        <w:t xml:space="preserve"> tweets it came to my notice that many of the URL included in the tweets contained no information </w:t>
      </w:r>
      <w:r w:rsidR="00B903B0" w:rsidRPr="00026464">
        <w:rPr>
          <w:rFonts w:ascii="Times New Roman" w:hAnsi="Times New Roman" w:cs="Times New Roman"/>
          <w:sz w:val="22"/>
          <w:szCs w:val="22"/>
        </w:rPr>
        <w:t xml:space="preserve">regarding the tweet itself. For </w:t>
      </w:r>
      <w:r w:rsidR="00114EDB" w:rsidRPr="00026464">
        <w:rPr>
          <w:rFonts w:ascii="Times New Roman" w:hAnsi="Times New Roman" w:cs="Times New Roman"/>
          <w:sz w:val="22"/>
          <w:szCs w:val="22"/>
        </w:rPr>
        <w:t xml:space="preserve">example any tweet </w:t>
      </w:r>
      <w:r w:rsidR="00B903B0" w:rsidRPr="00026464">
        <w:rPr>
          <w:rFonts w:ascii="Times New Roman" w:hAnsi="Times New Roman" w:cs="Times New Roman"/>
          <w:sz w:val="22"/>
          <w:szCs w:val="22"/>
        </w:rPr>
        <w:t xml:space="preserve">that described a video and posted a </w:t>
      </w:r>
      <w:r w:rsidR="00601F71" w:rsidRPr="00026464">
        <w:rPr>
          <w:rFonts w:ascii="Times New Roman" w:hAnsi="Times New Roman" w:cs="Times New Roman"/>
          <w:sz w:val="22"/>
          <w:szCs w:val="22"/>
        </w:rPr>
        <w:t>YouTube</w:t>
      </w:r>
      <w:r w:rsidR="00B903B0" w:rsidRPr="00026464">
        <w:rPr>
          <w:rFonts w:ascii="Times New Roman" w:hAnsi="Times New Roman" w:cs="Times New Roman"/>
          <w:sz w:val="22"/>
          <w:szCs w:val="22"/>
        </w:rPr>
        <w:t xml:space="preserve"> link would contain no textual information</w:t>
      </w:r>
      <w:r w:rsidR="00114EDB" w:rsidRPr="00026464">
        <w:rPr>
          <w:rFonts w:ascii="Times New Roman" w:hAnsi="Times New Roman" w:cs="Times New Roman"/>
          <w:sz w:val="22"/>
          <w:szCs w:val="22"/>
        </w:rPr>
        <w:t xml:space="preserve"> in its URL</w:t>
      </w:r>
      <w:r w:rsidR="00B903B0" w:rsidRPr="00026464">
        <w:rPr>
          <w:rFonts w:ascii="Times New Roman" w:hAnsi="Times New Roman" w:cs="Times New Roman"/>
          <w:sz w:val="22"/>
          <w:szCs w:val="22"/>
        </w:rPr>
        <w:t>.</w:t>
      </w:r>
      <w:r w:rsidR="0055723B" w:rsidRPr="00026464">
        <w:rPr>
          <w:rFonts w:ascii="Times New Roman" w:hAnsi="Times New Roman" w:cs="Times New Roman"/>
          <w:sz w:val="22"/>
          <w:szCs w:val="22"/>
        </w:rPr>
        <w:t xml:space="preserve"> Such </w:t>
      </w:r>
      <w:r w:rsidR="00114EDB" w:rsidRPr="00026464">
        <w:rPr>
          <w:rFonts w:ascii="Times New Roman" w:hAnsi="Times New Roman" w:cs="Times New Roman"/>
          <w:sz w:val="22"/>
          <w:szCs w:val="22"/>
        </w:rPr>
        <w:t>URL</w:t>
      </w:r>
      <w:r w:rsidR="0055723B" w:rsidRPr="00026464">
        <w:rPr>
          <w:rFonts w:ascii="Times New Roman" w:hAnsi="Times New Roman" w:cs="Times New Roman"/>
          <w:sz w:val="22"/>
          <w:szCs w:val="22"/>
        </w:rPr>
        <w:t xml:space="preserve"> could have a negative effect on the tweets relevance score, especially when stemmers are used.</w:t>
      </w:r>
      <w:r w:rsidR="00B903B0" w:rsidRPr="00026464">
        <w:rPr>
          <w:rFonts w:ascii="Times New Roman" w:hAnsi="Times New Roman" w:cs="Times New Roman"/>
          <w:sz w:val="22"/>
          <w:szCs w:val="22"/>
        </w:rPr>
        <w:t xml:space="preserve"> Hence, I decided to create 60 different pseudo xml files, which removes the URL’s from the text while keeping a track of all the tweets that originally contained the tweet in a</w:t>
      </w:r>
      <w:r w:rsidR="00B219E1" w:rsidRPr="00026464">
        <w:rPr>
          <w:rFonts w:ascii="Times New Roman" w:hAnsi="Times New Roman" w:cs="Times New Roman"/>
          <w:sz w:val="22"/>
          <w:szCs w:val="22"/>
        </w:rPr>
        <w:t xml:space="preserve"> map file</w:t>
      </w:r>
      <w:r w:rsidR="00B903B0" w:rsidRPr="00026464">
        <w:rPr>
          <w:rFonts w:ascii="Times New Roman" w:hAnsi="Times New Roman" w:cs="Times New Roman"/>
          <w:sz w:val="22"/>
          <w:szCs w:val="22"/>
        </w:rPr>
        <w:t>.  The URL</w:t>
      </w:r>
      <w:r w:rsidR="0055723B" w:rsidRPr="00026464">
        <w:rPr>
          <w:rFonts w:ascii="Times New Roman" w:hAnsi="Times New Roman" w:cs="Times New Roman"/>
          <w:sz w:val="22"/>
          <w:szCs w:val="22"/>
        </w:rPr>
        <w:t>’s</w:t>
      </w:r>
      <w:r w:rsidR="00B903B0" w:rsidRPr="00026464">
        <w:rPr>
          <w:rFonts w:ascii="Times New Roman" w:hAnsi="Times New Roman" w:cs="Times New Roman"/>
          <w:sz w:val="22"/>
          <w:szCs w:val="22"/>
        </w:rPr>
        <w:t xml:space="preserve"> were detected using regular expression pattern</w:t>
      </w:r>
      <w:r w:rsidR="00350053" w:rsidRPr="00026464">
        <w:rPr>
          <w:rFonts w:ascii="Times New Roman" w:hAnsi="Times New Roman" w:cs="Times New Roman"/>
          <w:sz w:val="22"/>
          <w:szCs w:val="22"/>
        </w:rPr>
        <w:t xml:space="preserve"> in java</w:t>
      </w:r>
      <w:r w:rsidR="00040907" w:rsidRPr="00026464">
        <w:rPr>
          <w:rFonts w:ascii="Times New Roman" w:hAnsi="Times New Roman" w:cs="Times New Roman"/>
          <w:sz w:val="22"/>
          <w:szCs w:val="22"/>
        </w:rPr>
        <w:t xml:space="preserve"> as shown in figure 2</w:t>
      </w:r>
      <w:r w:rsidR="00B903B0" w:rsidRPr="00026464">
        <w:rPr>
          <w:rFonts w:ascii="Times New Roman" w:hAnsi="Times New Roman" w:cs="Times New Roman"/>
          <w:sz w:val="22"/>
          <w:szCs w:val="22"/>
        </w:rPr>
        <w:t xml:space="preserve">. </w:t>
      </w:r>
    </w:p>
    <w:p w14:paraId="2ADADF95" w14:textId="77777777" w:rsidR="00B903B0" w:rsidRPr="00026464" w:rsidRDefault="00B903B0" w:rsidP="00451631">
      <w:pPr>
        <w:rPr>
          <w:rFonts w:ascii="Times New Roman" w:hAnsi="Times New Roman" w:cs="Times New Roman"/>
          <w:sz w:val="22"/>
          <w:szCs w:val="22"/>
        </w:rPr>
      </w:pPr>
    </w:p>
    <w:p w14:paraId="31B3F6C5" w14:textId="77777777" w:rsidR="00B903B0" w:rsidRPr="00026464" w:rsidRDefault="00B903B0" w:rsidP="00040907">
      <w:pPr>
        <w:jc w:val="center"/>
        <w:rPr>
          <w:rFonts w:ascii="Times New Roman" w:hAnsi="Times New Roman" w:cs="Times New Roman"/>
          <w:sz w:val="22"/>
          <w:szCs w:val="22"/>
        </w:rPr>
      </w:pPr>
      <w:r w:rsidRPr="00026464">
        <w:rPr>
          <w:rFonts w:ascii="Times New Roman" w:hAnsi="Times New Roman" w:cs="Times New Roman"/>
          <w:sz w:val="22"/>
          <w:szCs w:val="22"/>
        </w:rPr>
        <w:t>"(?:^|[\\W])((</w:t>
      </w:r>
      <w:proofErr w:type="spellStart"/>
      <w:proofErr w:type="gramStart"/>
      <w:r w:rsidRPr="00026464">
        <w:rPr>
          <w:rFonts w:ascii="Times New Roman" w:hAnsi="Times New Roman" w:cs="Times New Roman"/>
          <w:sz w:val="22"/>
          <w:szCs w:val="22"/>
        </w:rPr>
        <w:t>ht</w:t>
      </w:r>
      <w:proofErr w:type="gramEnd"/>
      <w:r w:rsidRPr="00026464">
        <w:rPr>
          <w:rFonts w:ascii="Times New Roman" w:hAnsi="Times New Roman" w:cs="Times New Roman"/>
          <w:sz w:val="22"/>
          <w:szCs w:val="22"/>
        </w:rPr>
        <w:t>|f</w:t>
      </w:r>
      <w:proofErr w:type="spellEnd"/>
      <w:r w:rsidRPr="00026464">
        <w:rPr>
          <w:rFonts w:ascii="Times New Roman" w:hAnsi="Times New Roman" w:cs="Times New Roman"/>
          <w:sz w:val="22"/>
          <w:szCs w:val="22"/>
        </w:rPr>
        <w:t>)</w:t>
      </w:r>
      <w:proofErr w:type="spellStart"/>
      <w:r w:rsidRPr="00026464">
        <w:rPr>
          <w:rFonts w:ascii="Times New Roman" w:hAnsi="Times New Roman" w:cs="Times New Roman"/>
          <w:sz w:val="22"/>
          <w:szCs w:val="22"/>
        </w:rPr>
        <w:t>tp</w:t>
      </w:r>
      <w:proofErr w:type="spellEnd"/>
      <w:r w:rsidRPr="00026464">
        <w:rPr>
          <w:rFonts w:ascii="Times New Roman" w:hAnsi="Times New Roman" w:cs="Times New Roman"/>
          <w:sz w:val="22"/>
          <w:szCs w:val="22"/>
        </w:rPr>
        <w:t>(s?):\\/\\/|</w:t>
      </w:r>
      <w:proofErr w:type="gramStart"/>
      <w:r w:rsidRPr="00026464">
        <w:rPr>
          <w:rFonts w:ascii="Times New Roman" w:hAnsi="Times New Roman" w:cs="Times New Roman"/>
          <w:sz w:val="22"/>
          <w:szCs w:val="22"/>
        </w:rPr>
        <w:t>www</w:t>
      </w:r>
      <w:proofErr w:type="gramEnd"/>
      <w:r w:rsidRPr="00026464">
        <w:rPr>
          <w:rFonts w:ascii="Times New Roman" w:hAnsi="Times New Roman" w:cs="Times New Roman"/>
          <w:sz w:val="22"/>
          <w:szCs w:val="22"/>
        </w:rPr>
        <w:t>\\.)"</w:t>
      </w:r>
    </w:p>
    <w:p w14:paraId="04D1C65F" w14:textId="600E9EC2" w:rsidR="00B903B0" w:rsidRPr="00026464" w:rsidRDefault="00B903B0" w:rsidP="00040907">
      <w:pPr>
        <w:jc w:val="center"/>
        <w:rPr>
          <w:rFonts w:ascii="Times New Roman" w:hAnsi="Times New Roman" w:cs="Times New Roman"/>
          <w:sz w:val="22"/>
          <w:szCs w:val="22"/>
        </w:rPr>
      </w:pPr>
      <w:r w:rsidRPr="00026464">
        <w:rPr>
          <w:rFonts w:ascii="Times New Roman" w:hAnsi="Times New Roman" w:cs="Times New Roman"/>
          <w:sz w:val="22"/>
          <w:szCs w:val="22"/>
        </w:rPr>
        <w:t>+ "(([\\w\\-]+\\.){1,}</w:t>
      </w:r>
      <w:proofErr w:type="gramStart"/>
      <w:r w:rsidRPr="00026464">
        <w:rPr>
          <w:rFonts w:ascii="Times New Roman" w:hAnsi="Times New Roman" w:cs="Times New Roman"/>
          <w:sz w:val="22"/>
          <w:szCs w:val="22"/>
        </w:rPr>
        <w:t>?(</w:t>
      </w:r>
      <w:proofErr w:type="gramEnd"/>
      <w:r w:rsidRPr="00026464">
        <w:rPr>
          <w:rFonts w:ascii="Times New Roman" w:hAnsi="Times New Roman" w:cs="Times New Roman"/>
          <w:sz w:val="22"/>
          <w:szCs w:val="22"/>
        </w:rPr>
        <w:t>[\\w\\-.~]+\\/?)*"</w:t>
      </w:r>
    </w:p>
    <w:p w14:paraId="60BAA43D" w14:textId="5FB8DC2B" w:rsidR="00B903B0" w:rsidRPr="00026464" w:rsidRDefault="00B903B0" w:rsidP="00040907">
      <w:pPr>
        <w:jc w:val="center"/>
        <w:rPr>
          <w:rFonts w:ascii="Times New Roman" w:hAnsi="Times New Roman" w:cs="Times New Roman"/>
          <w:sz w:val="22"/>
          <w:szCs w:val="22"/>
        </w:rPr>
      </w:pPr>
      <w:r w:rsidRPr="00026464">
        <w:rPr>
          <w:rFonts w:ascii="Times New Roman" w:hAnsi="Times New Roman" w:cs="Times New Roman"/>
          <w:sz w:val="22"/>
          <w:szCs w:val="22"/>
        </w:rPr>
        <w:t>+ "[\\</w:t>
      </w:r>
      <w:proofErr w:type="gramStart"/>
      <w:r w:rsidRPr="00026464">
        <w:rPr>
          <w:rFonts w:ascii="Times New Roman" w:hAnsi="Times New Roman" w:cs="Times New Roman"/>
          <w:sz w:val="22"/>
          <w:szCs w:val="22"/>
        </w:rPr>
        <w:t>p{</w:t>
      </w:r>
      <w:proofErr w:type="spellStart"/>
      <w:proofErr w:type="gramEnd"/>
      <w:r w:rsidRPr="00026464">
        <w:rPr>
          <w:rFonts w:ascii="Times New Roman" w:hAnsi="Times New Roman" w:cs="Times New Roman"/>
          <w:sz w:val="22"/>
          <w:szCs w:val="22"/>
        </w:rPr>
        <w:t>Alnum</w:t>
      </w:r>
      <w:proofErr w:type="spellEnd"/>
      <w:r w:rsidRPr="00026464">
        <w:rPr>
          <w:rFonts w:ascii="Times New Roman" w:hAnsi="Times New Roman" w:cs="Times New Roman"/>
          <w:sz w:val="22"/>
          <w:szCs w:val="22"/>
        </w:rPr>
        <w:t>}.,%_=?&amp;#\\-+()\\[\\]\\*$~@!:/{};']*)"</w:t>
      </w:r>
    </w:p>
    <w:p w14:paraId="4F79B5F8" w14:textId="77777777" w:rsidR="00E15363" w:rsidRPr="00026464" w:rsidRDefault="00E15363" w:rsidP="00040907">
      <w:pPr>
        <w:jc w:val="center"/>
        <w:rPr>
          <w:rFonts w:ascii="Times New Roman" w:hAnsi="Times New Roman" w:cs="Times New Roman"/>
          <w:b/>
          <w:sz w:val="22"/>
          <w:szCs w:val="22"/>
        </w:rPr>
      </w:pPr>
    </w:p>
    <w:p w14:paraId="51E34B64" w14:textId="51EDBEFB" w:rsidR="00040907" w:rsidRPr="00026464" w:rsidRDefault="00040907" w:rsidP="00040907">
      <w:pPr>
        <w:jc w:val="center"/>
        <w:rPr>
          <w:rFonts w:ascii="Times New Roman" w:hAnsi="Times New Roman" w:cs="Times New Roman"/>
          <w:sz w:val="22"/>
          <w:szCs w:val="22"/>
        </w:rPr>
      </w:pPr>
      <w:r w:rsidRPr="00026464">
        <w:rPr>
          <w:rFonts w:ascii="Times New Roman" w:hAnsi="Times New Roman" w:cs="Times New Roman"/>
          <w:b/>
          <w:sz w:val="22"/>
          <w:szCs w:val="22"/>
        </w:rPr>
        <w:t>Fig 2: Regular Expression used for extracting URL’s</w:t>
      </w:r>
    </w:p>
    <w:p w14:paraId="00E4AC76" w14:textId="77777777" w:rsidR="00040907" w:rsidRPr="00026464" w:rsidRDefault="00040907" w:rsidP="00B903B0">
      <w:pPr>
        <w:rPr>
          <w:rFonts w:ascii="Times New Roman" w:hAnsi="Times New Roman" w:cs="Times New Roman"/>
          <w:sz w:val="22"/>
          <w:szCs w:val="22"/>
        </w:rPr>
      </w:pPr>
    </w:p>
    <w:p w14:paraId="759C5EF3" w14:textId="77777777" w:rsidR="002F5FAB" w:rsidRPr="00026464" w:rsidRDefault="002F5FAB" w:rsidP="00842C3C">
      <w:pPr>
        <w:rPr>
          <w:rFonts w:ascii="Times New Roman" w:hAnsi="Times New Roman" w:cs="Times New Roman"/>
          <w:sz w:val="22"/>
          <w:szCs w:val="22"/>
        </w:rPr>
      </w:pPr>
    </w:p>
    <w:p w14:paraId="0AF3773B" w14:textId="61ED02C9" w:rsidR="002F5FAB" w:rsidRPr="00026464" w:rsidRDefault="00A63A93" w:rsidP="00842C3C">
      <w:pPr>
        <w:rPr>
          <w:rFonts w:ascii="Times New Roman" w:hAnsi="Times New Roman" w:cs="Times New Roman"/>
          <w:b/>
          <w:sz w:val="22"/>
          <w:szCs w:val="22"/>
        </w:rPr>
      </w:pPr>
      <w:r>
        <w:rPr>
          <w:rFonts w:ascii="Times New Roman" w:hAnsi="Times New Roman" w:cs="Times New Roman"/>
          <w:b/>
          <w:sz w:val="22"/>
          <w:szCs w:val="22"/>
        </w:rPr>
        <w:t xml:space="preserve">4.1.3 </w:t>
      </w:r>
      <w:r w:rsidR="0060755D" w:rsidRPr="00026464">
        <w:rPr>
          <w:rFonts w:ascii="Times New Roman" w:hAnsi="Times New Roman" w:cs="Times New Roman"/>
          <w:b/>
          <w:sz w:val="22"/>
          <w:szCs w:val="22"/>
        </w:rPr>
        <w:t>Retweet and Language Filter</w:t>
      </w:r>
    </w:p>
    <w:p w14:paraId="3EC77DC1" w14:textId="37236023" w:rsidR="0060755D" w:rsidRPr="00026464" w:rsidRDefault="0060755D" w:rsidP="00842C3C">
      <w:pPr>
        <w:rPr>
          <w:rFonts w:ascii="Times New Roman" w:hAnsi="Times New Roman" w:cs="Times New Roman"/>
          <w:b/>
          <w:sz w:val="22"/>
          <w:szCs w:val="22"/>
        </w:rPr>
      </w:pPr>
    </w:p>
    <w:p w14:paraId="5DF391BA" w14:textId="1E030849" w:rsidR="00872C79" w:rsidRPr="00026464" w:rsidRDefault="00872C79" w:rsidP="00842C3C">
      <w:pPr>
        <w:rPr>
          <w:rFonts w:ascii="Times New Roman" w:hAnsi="Times New Roman" w:cs="Times New Roman"/>
          <w:sz w:val="22"/>
          <w:szCs w:val="22"/>
        </w:rPr>
      </w:pPr>
      <w:r w:rsidRPr="00026464">
        <w:rPr>
          <w:rFonts w:ascii="Times New Roman" w:hAnsi="Times New Roman" w:cs="Times New Roman"/>
          <w:sz w:val="22"/>
          <w:szCs w:val="22"/>
        </w:rPr>
        <w:t>Before the tweets were added to the pseudo xml files, some extra filtering was done as per the TREC requirement. TREC stated in its rules th</w:t>
      </w:r>
      <w:r w:rsidR="00072E73" w:rsidRPr="00026464">
        <w:rPr>
          <w:rFonts w:ascii="Times New Roman" w:hAnsi="Times New Roman" w:cs="Times New Roman"/>
          <w:sz w:val="22"/>
          <w:szCs w:val="22"/>
        </w:rPr>
        <w:t xml:space="preserve">at any tweets that were retweets </w:t>
      </w:r>
      <w:r w:rsidRPr="00026464">
        <w:rPr>
          <w:rFonts w:ascii="Times New Roman" w:hAnsi="Times New Roman" w:cs="Times New Roman"/>
          <w:sz w:val="22"/>
          <w:szCs w:val="22"/>
        </w:rPr>
        <w:t xml:space="preserve">or non-English were non relevant. Hence, I parsed the retweet status of a tweet from the json object, and excluded any tweets that had retweet as true. </w:t>
      </w:r>
      <w:r w:rsidR="00A622B2" w:rsidRPr="00026464">
        <w:rPr>
          <w:rFonts w:ascii="Times New Roman" w:hAnsi="Times New Roman" w:cs="Times New Roman"/>
          <w:sz w:val="22"/>
          <w:szCs w:val="22"/>
        </w:rPr>
        <w:t xml:space="preserve">Google’s Language Detection tool was deployed in java for the purposes of language detection. The tool recognized </w:t>
      </w:r>
      <w:r w:rsidR="00072E73" w:rsidRPr="00026464">
        <w:rPr>
          <w:rFonts w:ascii="Times New Roman" w:hAnsi="Times New Roman" w:cs="Times New Roman"/>
          <w:sz w:val="22"/>
          <w:szCs w:val="22"/>
        </w:rPr>
        <w:t xml:space="preserve">English </w:t>
      </w:r>
      <w:r w:rsidR="00A622B2" w:rsidRPr="00026464">
        <w:rPr>
          <w:rFonts w:ascii="Times New Roman" w:hAnsi="Times New Roman" w:cs="Times New Roman"/>
          <w:sz w:val="22"/>
          <w:szCs w:val="22"/>
        </w:rPr>
        <w:t xml:space="preserve">in most </w:t>
      </w:r>
      <w:r w:rsidR="00072E73" w:rsidRPr="00026464">
        <w:rPr>
          <w:rFonts w:ascii="Times New Roman" w:hAnsi="Times New Roman" w:cs="Times New Roman"/>
          <w:sz w:val="22"/>
          <w:szCs w:val="22"/>
        </w:rPr>
        <w:t xml:space="preserve">of the right </w:t>
      </w:r>
      <w:r w:rsidR="00A622B2" w:rsidRPr="00026464">
        <w:rPr>
          <w:rFonts w:ascii="Times New Roman" w:hAnsi="Times New Roman" w:cs="Times New Roman"/>
          <w:sz w:val="22"/>
          <w:szCs w:val="22"/>
        </w:rPr>
        <w:t xml:space="preserve">instances, </w:t>
      </w:r>
      <w:r w:rsidR="00072E73" w:rsidRPr="00026464">
        <w:rPr>
          <w:rFonts w:ascii="Times New Roman" w:hAnsi="Times New Roman" w:cs="Times New Roman"/>
          <w:sz w:val="22"/>
          <w:szCs w:val="22"/>
        </w:rPr>
        <w:t xml:space="preserve">and performed very well. The only time the tool failed was when the tweets were very short, usually less than 5 words and had those words as proper nouns. The high effectiveness of the tool accounts for the very few English tweets that may have been categorized as non-English. </w:t>
      </w:r>
    </w:p>
    <w:p w14:paraId="632BFCBF" w14:textId="77777777" w:rsidR="00872C79" w:rsidRPr="00026464" w:rsidRDefault="00872C79" w:rsidP="00842C3C">
      <w:pPr>
        <w:rPr>
          <w:rFonts w:ascii="Times New Roman" w:hAnsi="Times New Roman" w:cs="Times New Roman"/>
          <w:b/>
          <w:sz w:val="22"/>
          <w:szCs w:val="22"/>
        </w:rPr>
      </w:pPr>
    </w:p>
    <w:p w14:paraId="167191F8" w14:textId="5C90C37E" w:rsidR="0060755D" w:rsidRPr="00026464" w:rsidRDefault="00A63A93" w:rsidP="00842C3C">
      <w:pPr>
        <w:rPr>
          <w:rFonts w:ascii="Times New Roman" w:hAnsi="Times New Roman" w:cs="Times New Roman"/>
          <w:b/>
          <w:sz w:val="22"/>
          <w:szCs w:val="22"/>
        </w:rPr>
      </w:pPr>
      <w:r>
        <w:rPr>
          <w:rFonts w:ascii="Times New Roman" w:hAnsi="Times New Roman" w:cs="Times New Roman"/>
          <w:b/>
          <w:sz w:val="22"/>
          <w:szCs w:val="22"/>
        </w:rPr>
        <w:t xml:space="preserve">4.1.4 </w:t>
      </w:r>
      <w:r w:rsidR="007E1C7F" w:rsidRPr="00026464">
        <w:rPr>
          <w:rFonts w:ascii="Times New Roman" w:hAnsi="Times New Roman" w:cs="Times New Roman"/>
          <w:b/>
          <w:sz w:val="22"/>
          <w:szCs w:val="22"/>
        </w:rPr>
        <w:t>Statistics</w:t>
      </w:r>
    </w:p>
    <w:p w14:paraId="7F8FCDA2" w14:textId="77777777" w:rsidR="007E1C7F" w:rsidRPr="00026464" w:rsidRDefault="007E1C7F" w:rsidP="00842C3C">
      <w:pPr>
        <w:rPr>
          <w:rFonts w:ascii="Times New Roman" w:hAnsi="Times New Roman" w:cs="Times New Roman"/>
          <w:b/>
          <w:sz w:val="22"/>
          <w:szCs w:val="22"/>
        </w:rPr>
      </w:pPr>
    </w:p>
    <w:p w14:paraId="1C8725A4" w14:textId="7B7964D2" w:rsidR="0075073D" w:rsidRPr="00026464" w:rsidRDefault="0075073D" w:rsidP="00842C3C">
      <w:pPr>
        <w:rPr>
          <w:rFonts w:ascii="Times New Roman" w:hAnsi="Times New Roman" w:cs="Times New Roman"/>
          <w:sz w:val="22"/>
          <w:szCs w:val="22"/>
        </w:rPr>
      </w:pPr>
      <w:r w:rsidRPr="00026464">
        <w:rPr>
          <w:rFonts w:ascii="Times New Roman" w:hAnsi="Times New Roman" w:cs="Times New Roman"/>
          <w:sz w:val="22"/>
          <w:szCs w:val="22"/>
        </w:rPr>
        <w:t>Table 1</w:t>
      </w:r>
      <w:r w:rsidRPr="00026464">
        <w:rPr>
          <w:rFonts w:ascii="Times New Roman" w:hAnsi="Times New Roman" w:cs="Times New Roman"/>
          <w:b/>
          <w:sz w:val="22"/>
          <w:szCs w:val="22"/>
        </w:rPr>
        <w:t xml:space="preserve"> </w:t>
      </w:r>
      <w:r w:rsidR="00697D0C" w:rsidRPr="00026464">
        <w:rPr>
          <w:rFonts w:ascii="Times New Roman" w:hAnsi="Times New Roman" w:cs="Times New Roman"/>
          <w:sz w:val="22"/>
          <w:szCs w:val="22"/>
        </w:rPr>
        <w:t>shows that I</w:t>
      </w:r>
      <w:r w:rsidRPr="00026464">
        <w:rPr>
          <w:rFonts w:ascii="Times New Roman" w:hAnsi="Times New Roman" w:cs="Times New Roman"/>
          <w:sz w:val="22"/>
          <w:szCs w:val="22"/>
        </w:rPr>
        <w:t xml:space="preserve"> extracted about 32 percent of the tweets from the json files as potential relevant tweets.</w:t>
      </w:r>
      <w:r w:rsidR="00F7720E" w:rsidRPr="00026464">
        <w:rPr>
          <w:rFonts w:ascii="Times New Roman" w:hAnsi="Times New Roman" w:cs="Times New Roman"/>
          <w:sz w:val="22"/>
          <w:szCs w:val="22"/>
        </w:rPr>
        <w:t xml:space="preserve"> These tweets were the only tweets used for indexing purposes.</w:t>
      </w:r>
      <w:r w:rsidRPr="00026464">
        <w:rPr>
          <w:rFonts w:ascii="Times New Roman" w:hAnsi="Times New Roman" w:cs="Times New Roman"/>
          <w:sz w:val="22"/>
          <w:szCs w:val="22"/>
        </w:rPr>
        <w:t xml:space="preserve"> One of the most important factors to notice in table 1 is the number of missing tweets in the corpus. About 4 million tweets have been deleted, and that could be expected as this project is being done at the end of 2014, but using tweets from 2011. The tweet download tool provided by TREC</w:t>
      </w:r>
      <w:r w:rsidR="00F7720E" w:rsidRPr="00026464">
        <w:rPr>
          <w:rFonts w:ascii="Times New Roman" w:hAnsi="Times New Roman" w:cs="Times New Roman"/>
          <w:sz w:val="22"/>
          <w:szCs w:val="22"/>
        </w:rPr>
        <w:t xml:space="preserve"> does download only the currently available data and nothing from the tweets that have been deleted </w:t>
      </w:r>
      <w:r w:rsidR="00E76A47">
        <w:rPr>
          <w:rFonts w:ascii="Times New Roman" w:hAnsi="Times New Roman" w:cs="Times New Roman"/>
          <w:sz w:val="22"/>
          <w:szCs w:val="22"/>
        </w:rPr>
        <w:t xml:space="preserve">or user accounts that have </w:t>
      </w:r>
      <w:r w:rsidR="00F7720E" w:rsidRPr="00026464">
        <w:rPr>
          <w:rFonts w:ascii="Times New Roman" w:hAnsi="Times New Roman" w:cs="Times New Roman"/>
          <w:sz w:val="22"/>
          <w:szCs w:val="22"/>
        </w:rPr>
        <w:t xml:space="preserve">been suspended. </w:t>
      </w:r>
    </w:p>
    <w:p w14:paraId="07BBC758" w14:textId="77777777" w:rsidR="0075073D" w:rsidRPr="00026464" w:rsidRDefault="0075073D" w:rsidP="00842C3C">
      <w:pPr>
        <w:rPr>
          <w:rFonts w:ascii="Times New Roman" w:hAnsi="Times New Roman" w:cs="Times New Roman"/>
          <w:b/>
          <w:sz w:val="22"/>
          <w:szCs w:val="22"/>
        </w:rPr>
      </w:pPr>
    </w:p>
    <w:p w14:paraId="49DB2860" w14:textId="77777777" w:rsidR="0075073D" w:rsidRPr="00026464" w:rsidRDefault="0075073D" w:rsidP="00842C3C">
      <w:pPr>
        <w:rPr>
          <w:rFonts w:ascii="Times New Roman" w:hAnsi="Times New Roman" w:cs="Times New Roman"/>
          <w:b/>
          <w:sz w:val="22"/>
          <w:szCs w:val="22"/>
        </w:rPr>
      </w:pPr>
    </w:p>
    <w:tbl>
      <w:tblPr>
        <w:tblStyle w:val="LightShading"/>
        <w:tblW w:w="0" w:type="auto"/>
        <w:tblLook w:val="04A0" w:firstRow="1" w:lastRow="0" w:firstColumn="1" w:lastColumn="0" w:noHBand="0" w:noVBand="1"/>
      </w:tblPr>
      <w:tblGrid>
        <w:gridCol w:w="4788"/>
        <w:gridCol w:w="4788"/>
      </w:tblGrid>
      <w:tr w:rsidR="007E1C7F" w:rsidRPr="00026464" w14:paraId="7A4478EF" w14:textId="77777777" w:rsidTr="007E1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B257C9F" w14:textId="042FD190" w:rsidR="007E1C7F" w:rsidRPr="00026464" w:rsidRDefault="007E1C7F" w:rsidP="00842C3C">
            <w:pPr>
              <w:rPr>
                <w:rFonts w:ascii="Times New Roman" w:hAnsi="Times New Roman" w:cs="Times New Roman"/>
                <w:b w:val="0"/>
                <w:sz w:val="22"/>
                <w:szCs w:val="22"/>
              </w:rPr>
            </w:pPr>
          </w:p>
        </w:tc>
        <w:tc>
          <w:tcPr>
            <w:tcW w:w="4788" w:type="dxa"/>
          </w:tcPr>
          <w:p w14:paraId="582ABA93" w14:textId="1C0A3A09" w:rsidR="007E1C7F" w:rsidRPr="00026464" w:rsidRDefault="007E1C7F" w:rsidP="00842C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026464">
              <w:rPr>
                <w:rFonts w:ascii="Times New Roman" w:hAnsi="Times New Roman" w:cs="Times New Roman"/>
                <w:b w:val="0"/>
                <w:sz w:val="22"/>
                <w:szCs w:val="22"/>
              </w:rPr>
              <w:t>Tweet Count</w:t>
            </w:r>
          </w:p>
        </w:tc>
      </w:tr>
      <w:tr w:rsidR="007E1C7F" w:rsidRPr="00026464" w14:paraId="12537AF7" w14:textId="77777777" w:rsidTr="007E1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E0595E" w14:textId="57B982B1" w:rsidR="007E1C7F" w:rsidRPr="00026464" w:rsidRDefault="007E1C7F" w:rsidP="00842C3C">
            <w:pPr>
              <w:rPr>
                <w:rFonts w:ascii="Times New Roman" w:hAnsi="Times New Roman" w:cs="Times New Roman"/>
                <w:b w:val="0"/>
                <w:sz w:val="22"/>
                <w:szCs w:val="22"/>
              </w:rPr>
            </w:pPr>
            <w:r w:rsidRPr="00026464">
              <w:rPr>
                <w:rFonts w:ascii="Times New Roman" w:hAnsi="Times New Roman" w:cs="Times New Roman"/>
                <w:b w:val="0"/>
                <w:sz w:val="22"/>
                <w:szCs w:val="22"/>
              </w:rPr>
              <w:t>Tweets Utilized</w:t>
            </w:r>
            <w:r w:rsidR="007F6CA5" w:rsidRPr="00026464">
              <w:rPr>
                <w:rFonts w:ascii="Times New Roman" w:hAnsi="Times New Roman" w:cs="Times New Roman"/>
                <w:b w:val="0"/>
                <w:sz w:val="22"/>
                <w:szCs w:val="22"/>
              </w:rPr>
              <w:t xml:space="preserve"> for Indexing</w:t>
            </w:r>
            <w:r w:rsidR="00537012" w:rsidRPr="00026464">
              <w:rPr>
                <w:rFonts w:ascii="Times New Roman" w:hAnsi="Times New Roman" w:cs="Times New Roman"/>
                <w:b w:val="0"/>
                <w:sz w:val="22"/>
                <w:szCs w:val="22"/>
              </w:rPr>
              <w:t xml:space="preserve"> (Processed)</w:t>
            </w:r>
          </w:p>
        </w:tc>
        <w:tc>
          <w:tcPr>
            <w:tcW w:w="4788" w:type="dxa"/>
          </w:tcPr>
          <w:p w14:paraId="4CD13E65" w14:textId="1111A77F" w:rsidR="007E1C7F" w:rsidRPr="00026464" w:rsidRDefault="007E1C7F" w:rsidP="00842C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026464">
              <w:rPr>
                <w:rFonts w:ascii="Times New Roman" w:hAnsi="Times New Roman" w:cs="Times New Roman"/>
                <w:b/>
                <w:sz w:val="22"/>
                <w:szCs w:val="22"/>
              </w:rPr>
              <w:t>3739557</w:t>
            </w:r>
          </w:p>
        </w:tc>
      </w:tr>
      <w:tr w:rsidR="007E1C7F" w:rsidRPr="00026464" w14:paraId="18C563C8" w14:textId="77777777" w:rsidTr="007E1C7F">
        <w:tc>
          <w:tcPr>
            <w:cnfStyle w:val="001000000000" w:firstRow="0" w:lastRow="0" w:firstColumn="1" w:lastColumn="0" w:oddVBand="0" w:evenVBand="0" w:oddHBand="0" w:evenHBand="0" w:firstRowFirstColumn="0" w:firstRowLastColumn="0" w:lastRowFirstColumn="0" w:lastRowLastColumn="0"/>
            <w:tcW w:w="4788" w:type="dxa"/>
          </w:tcPr>
          <w:p w14:paraId="27A11A24" w14:textId="402DFDC3" w:rsidR="007E1C7F" w:rsidRPr="00026464" w:rsidRDefault="007E1C7F" w:rsidP="00842C3C">
            <w:pPr>
              <w:rPr>
                <w:rFonts w:ascii="Times New Roman" w:hAnsi="Times New Roman" w:cs="Times New Roman"/>
                <w:b w:val="0"/>
                <w:sz w:val="22"/>
                <w:szCs w:val="22"/>
              </w:rPr>
            </w:pPr>
            <w:r w:rsidRPr="00026464">
              <w:rPr>
                <w:rFonts w:ascii="Times New Roman" w:hAnsi="Times New Roman" w:cs="Times New Roman"/>
                <w:b w:val="0"/>
                <w:sz w:val="22"/>
                <w:szCs w:val="22"/>
              </w:rPr>
              <w:t>Re-Tweets</w:t>
            </w:r>
            <w:r w:rsidR="00537012" w:rsidRPr="00026464">
              <w:rPr>
                <w:rFonts w:ascii="Times New Roman" w:hAnsi="Times New Roman" w:cs="Times New Roman"/>
                <w:b w:val="0"/>
                <w:sz w:val="22"/>
                <w:szCs w:val="22"/>
              </w:rPr>
              <w:t xml:space="preserve"> (Raw)</w:t>
            </w:r>
          </w:p>
        </w:tc>
        <w:tc>
          <w:tcPr>
            <w:tcW w:w="4788" w:type="dxa"/>
          </w:tcPr>
          <w:p w14:paraId="6A74AAB2" w14:textId="6E0BF098" w:rsidR="007E1C7F" w:rsidRPr="00026464" w:rsidRDefault="007E1C7F" w:rsidP="00842C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026464">
              <w:rPr>
                <w:rFonts w:ascii="Times New Roman" w:hAnsi="Times New Roman" w:cs="Times New Roman"/>
                <w:b/>
                <w:sz w:val="22"/>
                <w:szCs w:val="22"/>
              </w:rPr>
              <w:t>1079186</w:t>
            </w:r>
          </w:p>
        </w:tc>
      </w:tr>
      <w:tr w:rsidR="007E1C7F" w:rsidRPr="00026464" w14:paraId="718177ED" w14:textId="77777777" w:rsidTr="007E1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7919F75" w14:textId="3F6D08B7" w:rsidR="007E1C7F" w:rsidRPr="00026464" w:rsidRDefault="007E1C7F" w:rsidP="00842C3C">
            <w:pPr>
              <w:rPr>
                <w:rFonts w:ascii="Times New Roman" w:hAnsi="Times New Roman" w:cs="Times New Roman"/>
                <w:b w:val="0"/>
                <w:sz w:val="22"/>
                <w:szCs w:val="22"/>
              </w:rPr>
            </w:pPr>
            <w:r w:rsidRPr="00026464">
              <w:rPr>
                <w:rFonts w:ascii="Times New Roman" w:hAnsi="Times New Roman" w:cs="Times New Roman"/>
                <w:b w:val="0"/>
                <w:sz w:val="22"/>
                <w:szCs w:val="22"/>
              </w:rPr>
              <w:t>Non-English Tweets</w:t>
            </w:r>
            <w:r w:rsidR="00537012" w:rsidRPr="00026464">
              <w:rPr>
                <w:rFonts w:ascii="Times New Roman" w:hAnsi="Times New Roman" w:cs="Times New Roman"/>
                <w:b w:val="0"/>
                <w:sz w:val="22"/>
                <w:szCs w:val="22"/>
              </w:rPr>
              <w:t xml:space="preserve"> (Raw)</w:t>
            </w:r>
          </w:p>
        </w:tc>
        <w:tc>
          <w:tcPr>
            <w:tcW w:w="4788" w:type="dxa"/>
          </w:tcPr>
          <w:p w14:paraId="589F475C" w14:textId="0CE84AFD" w:rsidR="007E1C7F" w:rsidRPr="00026464" w:rsidRDefault="007E1C7F" w:rsidP="00842C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026464">
              <w:rPr>
                <w:rFonts w:ascii="Times New Roman" w:hAnsi="Times New Roman" w:cs="Times New Roman"/>
                <w:b/>
                <w:sz w:val="22"/>
                <w:szCs w:val="22"/>
              </w:rPr>
              <w:t>7515902</w:t>
            </w:r>
          </w:p>
        </w:tc>
      </w:tr>
      <w:tr w:rsidR="007E1C7F" w:rsidRPr="00026464" w14:paraId="5A8904EF" w14:textId="77777777" w:rsidTr="007E1C7F">
        <w:tc>
          <w:tcPr>
            <w:cnfStyle w:val="001000000000" w:firstRow="0" w:lastRow="0" w:firstColumn="1" w:lastColumn="0" w:oddVBand="0" w:evenVBand="0" w:oddHBand="0" w:evenHBand="0" w:firstRowFirstColumn="0" w:firstRowLastColumn="0" w:lastRowFirstColumn="0" w:lastRowLastColumn="0"/>
            <w:tcW w:w="4788" w:type="dxa"/>
          </w:tcPr>
          <w:p w14:paraId="0EE2A155" w14:textId="54F43D61" w:rsidR="007E1C7F" w:rsidRPr="00026464" w:rsidRDefault="007E1C7F" w:rsidP="007E1C7F">
            <w:pPr>
              <w:rPr>
                <w:rFonts w:ascii="Times New Roman" w:hAnsi="Times New Roman" w:cs="Times New Roman"/>
                <w:b w:val="0"/>
                <w:sz w:val="22"/>
                <w:szCs w:val="22"/>
              </w:rPr>
            </w:pPr>
            <w:r w:rsidRPr="00026464">
              <w:rPr>
                <w:rFonts w:ascii="Times New Roman" w:hAnsi="Times New Roman" w:cs="Times New Roman"/>
                <w:b w:val="0"/>
                <w:sz w:val="22"/>
                <w:szCs w:val="22"/>
              </w:rPr>
              <w:t>Tweets in Corpus</w:t>
            </w:r>
            <w:r w:rsidR="00537012" w:rsidRPr="00026464">
              <w:rPr>
                <w:rFonts w:ascii="Times New Roman" w:hAnsi="Times New Roman" w:cs="Times New Roman"/>
                <w:b w:val="0"/>
                <w:sz w:val="22"/>
                <w:szCs w:val="22"/>
              </w:rPr>
              <w:t xml:space="preserve"> (Raw)</w:t>
            </w:r>
          </w:p>
        </w:tc>
        <w:tc>
          <w:tcPr>
            <w:tcW w:w="4788" w:type="dxa"/>
          </w:tcPr>
          <w:p w14:paraId="2753F274" w14:textId="25FA46AF" w:rsidR="007E1C7F" w:rsidRPr="00026464" w:rsidRDefault="007E1C7F" w:rsidP="00842C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026464">
              <w:rPr>
                <w:rFonts w:ascii="Times New Roman" w:hAnsi="Times New Roman" w:cs="Times New Roman"/>
                <w:b/>
                <w:sz w:val="22"/>
                <w:szCs w:val="22"/>
              </w:rPr>
              <w:t>11812966</w:t>
            </w:r>
          </w:p>
        </w:tc>
      </w:tr>
      <w:tr w:rsidR="007E1C7F" w:rsidRPr="00026464" w14:paraId="23F1E816" w14:textId="77777777" w:rsidTr="007E1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58F38E3" w14:textId="38E39778" w:rsidR="007E1C7F" w:rsidRPr="00026464" w:rsidRDefault="007E1C7F" w:rsidP="00842C3C">
            <w:pPr>
              <w:rPr>
                <w:rFonts w:ascii="Times New Roman" w:hAnsi="Times New Roman" w:cs="Times New Roman"/>
                <w:b w:val="0"/>
                <w:sz w:val="22"/>
                <w:szCs w:val="22"/>
              </w:rPr>
            </w:pPr>
            <w:r w:rsidRPr="00026464">
              <w:rPr>
                <w:rFonts w:ascii="Times New Roman" w:hAnsi="Times New Roman" w:cs="Times New Roman"/>
                <w:b w:val="0"/>
                <w:sz w:val="22"/>
                <w:szCs w:val="22"/>
              </w:rPr>
              <w:t>Excepted Tweets in Corpus</w:t>
            </w:r>
            <w:r w:rsidR="00537012" w:rsidRPr="00026464">
              <w:rPr>
                <w:rFonts w:ascii="Times New Roman" w:hAnsi="Times New Roman" w:cs="Times New Roman"/>
                <w:b w:val="0"/>
                <w:sz w:val="22"/>
                <w:szCs w:val="22"/>
              </w:rPr>
              <w:t xml:space="preserve"> (Raw)</w:t>
            </w:r>
          </w:p>
        </w:tc>
        <w:tc>
          <w:tcPr>
            <w:tcW w:w="4788" w:type="dxa"/>
          </w:tcPr>
          <w:p w14:paraId="7286442A" w14:textId="15CBDA37" w:rsidR="007E1C7F" w:rsidRPr="00026464" w:rsidRDefault="007E1C7F" w:rsidP="00842C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026464">
              <w:rPr>
                <w:rFonts w:ascii="Times New Roman" w:hAnsi="Times New Roman" w:cs="Times New Roman"/>
                <w:b/>
                <w:sz w:val="22"/>
                <w:szCs w:val="22"/>
              </w:rPr>
              <w:t>16000000</w:t>
            </w:r>
          </w:p>
        </w:tc>
      </w:tr>
    </w:tbl>
    <w:p w14:paraId="77B9588E" w14:textId="77777777" w:rsidR="0075073D" w:rsidRPr="00026464" w:rsidRDefault="0075073D" w:rsidP="00842C3C">
      <w:pPr>
        <w:rPr>
          <w:rFonts w:ascii="Times New Roman" w:hAnsi="Times New Roman" w:cs="Times New Roman"/>
          <w:b/>
          <w:sz w:val="22"/>
          <w:szCs w:val="22"/>
        </w:rPr>
      </w:pPr>
    </w:p>
    <w:p w14:paraId="623CC84F" w14:textId="36624676" w:rsidR="00537012" w:rsidRPr="00026464" w:rsidRDefault="00537012" w:rsidP="00E15363">
      <w:pPr>
        <w:jc w:val="center"/>
        <w:rPr>
          <w:rFonts w:ascii="Times New Roman" w:hAnsi="Times New Roman" w:cs="Times New Roman"/>
          <w:b/>
          <w:sz w:val="22"/>
          <w:szCs w:val="22"/>
        </w:rPr>
      </w:pPr>
      <w:r w:rsidRPr="00026464">
        <w:rPr>
          <w:rFonts w:ascii="Times New Roman" w:hAnsi="Times New Roman" w:cs="Times New Roman"/>
          <w:b/>
          <w:sz w:val="22"/>
          <w:szCs w:val="22"/>
        </w:rPr>
        <w:t>Table 1:  Statistics of the raw and processed corpuses</w:t>
      </w:r>
    </w:p>
    <w:p w14:paraId="7335E9F7" w14:textId="77777777" w:rsidR="00E15363" w:rsidRPr="00026464" w:rsidRDefault="00E15363" w:rsidP="00842C3C">
      <w:pPr>
        <w:rPr>
          <w:rFonts w:ascii="Times New Roman" w:hAnsi="Times New Roman" w:cs="Times New Roman"/>
          <w:sz w:val="22"/>
          <w:szCs w:val="22"/>
        </w:rPr>
      </w:pPr>
    </w:p>
    <w:p w14:paraId="0AC3FC5E" w14:textId="77777777" w:rsidR="005C6A07" w:rsidRDefault="005C6A07" w:rsidP="00842C3C">
      <w:pPr>
        <w:rPr>
          <w:rFonts w:ascii="Times New Roman" w:hAnsi="Times New Roman" w:cs="Times New Roman"/>
          <w:b/>
          <w:sz w:val="22"/>
          <w:szCs w:val="22"/>
        </w:rPr>
      </w:pPr>
    </w:p>
    <w:p w14:paraId="1BB55A46" w14:textId="77777777" w:rsidR="005C6A07" w:rsidRDefault="005C6A07" w:rsidP="00842C3C">
      <w:pPr>
        <w:rPr>
          <w:rFonts w:ascii="Times New Roman" w:hAnsi="Times New Roman" w:cs="Times New Roman"/>
          <w:b/>
          <w:sz w:val="22"/>
          <w:szCs w:val="22"/>
        </w:rPr>
      </w:pPr>
    </w:p>
    <w:p w14:paraId="1754E4C8" w14:textId="77777777" w:rsidR="005C6A07" w:rsidRDefault="005C6A07" w:rsidP="00842C3C">
      <w:pPr>
        <w:rPr>
          <w:rFonts w:ascii="Times New Roman" w:hAnsi="Times New Roman" w:cs="Times New Roman"/>
          <w:b/>
          <w:sz w:val="22"/>
          <w:szCs w:val="22"/>
        </w:rPr>
      </w:pPr>
    </w:p>
    <w:p w14:paraId="7746B1DE" w14:textId="38A896E2" w:rsidR="00A7617C" w:rsidRPr="00026464" w:rsidRDefault="00A63A93" w:rsidP="00842C3C">
      <w:pPr>
        <w:rPr>
          <w:rFonts w:ascii="Times New Roman" w:hAnsi="Times New Roman" w:cs="Times New Roman"/>
          <w:b/>
          <w:sz w:val="22"/>
          <w:szCs w:val="22"/>
        </w:rPr>
      </w:pPr>
      <w:r>
        <w:rPr>
          <w:rFonts w:ascii="Times New Roman" w:hAnsi="Times New Roman" w:cs="Times New Roman"/>
          <w:b/>
          <w:sz w:val="22"/>
          <w:szCs w:val="22"/>
        </w:rPr>
        <w:lastRenderedPageBreak/>
        <w:t xml:space="preserve">4.2 </w:t>
      </w:r>
      <w:r w:rsidR="00A7617C" w:rsidRPr="00026464">
        <w:rPr>
          <w:rFonts w:ascii="Times New Roman" w:hAnsi="Times New Roman" w:cs="Times New Roman"/>
          <w:b/>
          <w:sz w:val="22"/>
          <w:szCs w:val="22"/>
        </w:rPr>
        <w:t>INDEXING</w:t>
      </w:r>
    </w:p>
    <w:p w14:paraId="3931DC17" w14:textId="77777777" w:rsidR="002F5FAB" w:rsidRPr="00026464" w:rsidRDefault="002F5FAB" w:rsidP="00842C3C">
      <w:pPr>
        <w:rPr>
          <w:rFonts w:ascii="Times New Roman" w:hAnsi="Times New Roman" w:cs="Times New Roman"/>
          <w:sz w:val="22"/>
          <w:szCs w:val="22"/>
        </w:rPr>
      </w:pPr>
    </w:p>
    <w:p w14:paraId="1EBA9EFB" w14:textId="77777777" w:rsidR="00B219E1" w:rsidRPr="00026464" w:rsidRDefault="000849AE" w:rsidP="00B219E1">
      <w:pPr>
        <w:ind w:firstLine="144"/>
        <w:rPr>
          <w:rFonts w:ascii="Times New Roman" w:hAnsi="Times New Roman" w:cs="Times New Roman"/>
          <w:sz w:val="22"/>
          <w:szCs w:val="22"/>
        </w:rPr>
      </w:pPr>
      <w:r w:rsidRPr="00026464">
        <w:rPr>
          <w:rFonts w:ascii="Times New Roman" w:hAnsi="Times New Roman" w:cs="Times New Roman"/>
          <w:sz w:val="22"/>
          <w:szCs w:val="22"/>
        </w:rPr>
        <w:t>Indri was very famous in 2012 Microblog track and did very well for most participants. Hence I decided to</w:t>
      </w:r>
      <w:r w:rsidR="009E51F1" w:rsidRPr="00026464">
        <w:rPr>
          <w:rFonts w:ascii="Times New Roman" w:hAnsi="Times New Roman" w:cs="Times New Roman"/>
          <w:sz w:val="22"/>
          <w:szCs w:val="22"/>
        </w:rPr>
        <w:t xml:space="preserve"> use</w:t>
      </w:r>
      <w:r w:rsidRPr="00026464">
        <w:rPr>
          <w:rFonts w:ascii="Times New Roman" w:hAnsi="Times New Roman" w:cs="Times New Roman"/>
          <w:sz w:val="22"/>
          <w:szCs w:val="22"/>
        </w:rPr>
        <w:t xml:space="preserve"> Indri for indexing the tweets. Indexing was done using “</w:t>
      </w:r>
      <w:proofErr w:type="spellStart"/>
      <w:r w:rsidRPr="00026464">
        <w:rPr>
          <w:rFonts w:ascii="Times New Roman" w:hAnsi="Times New Roman" w:cs="Times New Roman"/>
          <w:sz w:val="22"/>
          <w:szCs w:val="22"/>
        </w:rPr>
        <w:t>trectext</w:t>
      </w:r>
      <w:proofErr w:type="spellEnd"/>
      <w:r w:rsidRPr="00026464">
        <w:rPr>
          <w:rFonts w:ascii="Times New Roman" w:hAnsi="Times New Roman" w:cs="Times New Roman"/>
          <w:sz w:val="22"/>
          <w:szCs w:val="22"/>
        </w:rPr>
        <w:t xml:space="preserve">” format for the pseudo xml files </w:t>
      </w:r>
      <w:r w:rsidR="009E51F1" w:rsidRPr="00026464">
        <w:rPr>
          <w:rFonts w:ascii="Times New Roman" w:hAnsi="Times New Roman" w:cs="Times New Roman"/>
          <w:sz w:val="22"/>
          <w:szCs w:val="22"/>
        </w:rPr>
        <w:t>I</w:t>
      </w:r>
      <w:r w:rsidRPr="00026464">
        <w:rPr>
          <w:rFonts w:ascii="Times New Roman" w:hAnsi="Times New Roman" w:cs="Times New Roman"/>
          <w:sz w:val="22"/>
          <w:szCs w:val="22"/>
        </w:rPr>
        <w:t xml:space="preserve"> created. </w:t>
      </w:r>
    </w:p>
    <w:p w14:paraId="349439B4" w14:textId="74331CF4" w:rsidR="00A7617C" w:rsidRPr="00026464" w:rsidRDefault="00157BFB" w:rsidP="00B219E1">
      <w:pPr>
        <w:ind w:firstLine="144"/>
        <w:rPr>
          <w:rFonts w:ascii="Times New Roman" w:hAnsi="Times New Roman" w:cs="Times New Roman"/>
          <w:sz w:val="22"/>
          <w:szCs w:val="22"/>
        </w:rPr>
      </w:pPr>
      <w:r w:rsidRPr="00026464">
        <w:rPr>
          <w:rFonts w:ascii="Times New Roman" w:hAnsi="Times New Roman" w:cs="Times New Roman"/>
          <w:sz w:val="22"/>
          <w:szCs w:val="22"/>
        </w:rPr>
        <w:t xml:space="preserve">Four different types of indexes were designed to index the tweets. </w:t>
      </w:r>
      <w:r w:rsidR="00170C46" w:rsidRPr="00026464">
        <w:rPr>
          <w:rFonts w:ascii="Times New Roman" w:hAnsi="Times New Roman" w:cs="Times New Roman"/>
          <w:sz w:val="22"/>
          <w:szCs w:val="22"/>
        </w:rPr>
        <w:t>There were 60 indexes for each index type to</w:t>
      </w:r>
      <w:r w:rsidRPr="00026464">
        <w:rPr>
          <w:rFonts w:ascii="Times New Roman" w:hAnsi="Times New Roman" w:cs="Times New Roman"/>
          <w:sz w:val="22"/>
          <w:szCs w:val="22"/>
        </w:rPr>
        <w:t xml:space="preserve"> account for each of the </w:t>
      </w:r>
      <w:r w:rsidR="000D4105" w:rsidRPr="00026464">
        <w:rPr>
          <w:rFonts w:ascii="Times New Roman" w:hAnsi="Times New Roman" w:cs="Times New Roman"/>
          <w:sz w:val="22"/>
          <w:szCs w:val="22"/>
        </w:rPr>
        <w:t xml:space="preserve">60 provided </w:t>
      </w:r>
      <w:r w:rsidR="00B219E1" w:rsidRPr="00026464">
        <w:rPr>
          <w:rFonts w:ascii="Times New Roman" w:hAnsi="Times New Roman" w:cs="Times New Roman"/>
          <w:sz w:val="22"/>
          <w:szCs w:val="22"/>
        </w:rPr>
        <w:t xml:space="preserve">query. This was done since </w:t>
      </w:r>
      <w:r w:rsidR="000D4105" w:rsidRPr="00026464">
        <w:rPr>
          <w:rFonts w:ascii="Times New Roman" w:hAnsi="Times New Roman" w:cs="Times New Roman"/>
          <w:sz w:val="22"/>
          <w:szCs w:val="22"/>
        </w:rPr>
        <w:t>having only one index would cause statistic factor such as IDF to use future evidence</w:t>
      </w:r>
      <w:r w:rsidRPr="00026464">
        <w:rPr>
          <w:rFonts w:ascii="Times New Roman" w:hAnsi="Times New Roman" w:cs="Times New Roman"/>
          <w:sz w:val="22"/>
          <w:szCs w:val="22"/>
        </w:rPr>
        <w:t>. The first index type was created with no specifications using just the raw query</w:t>
      </w:r>
      <w:r w:rsidR="00FC20D6" w:rsidRPr="00026464">
        <w:rPr>
          <w:rFonts w:ascii="Times New Roman" w:hAnsi="Times New Roman" w:cs="Times New Roman"/>
          <w:sz w:val="22"/>
          <w:szCs w:val="22"/>
        </w:rPr>
        <w:t xml:space="preserve">. The second </w:t>
      </w:r>
      <w:r w:rsidRPr="00026464">
        <w:rPr>
          <w:rFonts w:ascii="Times New Roman" w:hAnsi="Times New Roman" w:cs="Times New Roman"/>
          <w:sz w:val="22"/>
          <w:szCs w:val="22"/>
        </w:rPr>
        <w:t>index type took into consideration stemming for which Krovetz Stemmer was used. The first t</w:t>
      </w:r>
      <w:r w:rsidR="00FC20D6" w:rsidRPr="00026464">
        <w:rPr>
          <w:rFonts w:ascii="Times New Roman" w:hAnsi="Times New Roman" w:cs="Times New Roman"/>
          <w:sz w:val="22"/>
          <w:szCs w:val="22"/>
        </w:rPr>
        <w:t>wo index types</w:t>
      </w:r>
      <w:r w:rsidRPr="00026464">
        <w:rPr>
          <w:rFonts w:ascii="Times New Roman" w:hAnsi="Times New Roman" w:cs="Times New Roman"/>
          <w:sz w:val="22"/>
          <w:szCs w:val="22"/>
        </w:rPr>
        <w:t xml:space="preserve"> included the URL, however the last index didn’t use URL for indexing and utilized Krovetz as a stemmer. </w:t>
      </w:r>
    </w:p>
    <w:p w14:paraId="3576725A" w14:textId="77777777" w:rsidR="00A7617C" w:rsidRPr="00026464" w:rsidRDefault="00A7617C" w:rsidP="00842C3C">
      <w:pPr>
        <w:rPr>
          <w:rFonts w:ascii="Times New Roman" w:hAnsi="Times New Roman" w:cs="Times New Roman"/>
          <w:sz w:val="22"/>
          <w:szCs w:val="22"/>
        </w:rPr>
      </w:pPr>
    </w:p>
    <w:p w14:paraId="1C0DB6DF" w14:textId="36B13B56" w:rsidR="00A7617C" w:rsidRPr="00026464" w:rsidRDefault="00A63A93" w:rsidP="00842C3C">
      <w:pPr>
        <w:rPr>
          <w:rFonts w:ascii="Times New Roman" w:hAnsi="Times New Roman" w:cs="Times New Roman"/>
          <w:b/>
          <w:sz w:val="22"/>
          <w:szCs w:val="22"/>
        </w:rPr>
      </w:pPr>
      <w:r>
        <w:rPr>
          <w:rFonts w:ascii="Times New Roman" w:hAnsi="Times New Roman" w:cs="Times New Roman"/>
          <w:b/>
          <w:sz w:val="22"/>
          <w:szCs w:val="22"/>
        </w:rPr>
        <w:t xml:space="preserve">4.3 </w:t>
      </w:r>
      <w:r w:rsidR="00A7617C" w:rsidRPr="00026464">
        <w:rPr>
          <w:rFonts w:ascii="Times New Roman" w:hAnsi="Times New Roman" w:cs="Times New Roman"/>
          <w:b/>
          <w:sz w:val="22"/>
          <w:szCs w:val="22"/>
        </w:rPr>
        <w:t>RETRIEVAL</w:t>
      </w:r>
    </w:p>
    <w:p w14:paraId="5BAD523E" w14:textId="77777777" w:rsidR="00F93B41" w:rsidRPr="00026464" w:rsidRDefault="00F93B41" w:rsidP="00842C3C">
      <w:pPr>
        <w:rPr>
          <w:rFonts w:ascii="Times New Roman" w:hAnsi="Times New Roman" w:cs="Times New Roman"/>
          <w:sz w:val="22"/>
          <w:szCs w:val="22"/>
        </w:rPr>
      </w:pPr>
    </w:p>
    <w:p w14:paraId="2338EFA3" w14:textId="6258618D" w:rsidR="00F93B41" w:rsidRPr="00026464" w:rsidRDefault="009E51F1" w:rsidP="008E3C52">
      <w:pPr>
        <w:ind w:firstLine="144"/>
        <w:rPr>
          <w:rFonts w:ascii="Times New Roman" w:hAnsi="Times New Roman" w:cs="Times New Roman"/>
          <w:sz w:val="22"/>
          <w:szCs w:val="22"/>
        </w:rPr>
      </w:pPr>
      <w:r w:rsidRPr="00026464">
        <w:rPr>
          <w:rFonts w:ascii="Times New Roman" w:hAnsi="Times New Roman" w:cs="Times New Roman"/>
          <w:sz w:val="22"/>
          <w:szCs w:val="22"/>
        </w:rPr>
        <w:t xml:space="preserve">Before using the selected features for the retrieval it was important to find out </w:t>
      </w:r>
      <w:r w:rsidR="00CD1485" w:rsidRPr="00026464">
        <w:rPr>
          <w:rFonts w:ascii="Times New Roman" w:hAnsi="Times New Roman" w:cs="Times New Roman"/>
          <w:sz w:val="22"/>
          <w:szCs w:val="22"/>
        </w:rPr>
        <w:t xml:space="preserve">the type of index most suitable for retrieval of the tweets. </w:t>
      </w:r>
      <w:r w:rsidR="00350053" w:rsidRPr="00026464">
        <w:rPr>
          <w:rFonts w:ascii="Times New Roman" w:hAnsi="Times New Roman" w:cs="Times New Roman"/>
          <w:sz w:val="22"/>
          <w:szCs w:val="22"/>
        </w:rPr>
        <w:t xml:space="preserve">A training set was created from the first 5 queries provided by TREC. </w:t>
      </w:r>
      <w:r w:rsidR="00CD1485" w:rsidRPr="00026464">
        <w:rPr>
          <w:rFonts w:ascii="Times New Roman" w:hAnsi="Times New Roman" w:cs="Times New Roman"/>
          <w:sz w:val="22"/>
          <w:szCs w:val="22"/>
        </w:rPr>
        <w:t xml:space="preserve">The </w:t>
      </w:r>
      <w:r w:rsidR="00350053" w:rsidRPr="00026464">
        <w:rPr>
          <w:rFonts w:ascii="Times New Roman" w:hAnsi="Times New Roman" w:cs="Times New Roman"/>
          <w:sz w:val="22"/>
          <w:szCs w:val="22"/>
        </w:rPr>
        <w:t>5</w:t>
      </w:r>
      <w:r w:rsidR="00CD1485" w:rsidRPr="00026464">
        <w:rPr>
          <w:rFonts w:ascii="Times New Roman" w:hAnsi="Times New Roman" w:cs="Times New Roman"/>
          <w:sz w:val="22"/>
          <w:szCs w:val="22"/>
        </w:rPr>
        <w:t xml:space="preserve"> queries provided were cleaned according to the rules used to g</w:t>
      </w:r>
      <w:r w:rsidR="008E3C52">
        <w:rPr>
          <w:rFonts w:ascii="Times New Roman" w:hAnsi="Times New Roman" w:cs="Times New Roman"/>
          <w:sz w:val="22"/>
          <w:szCs w:val="22"/>
        </w:rPr>
        <w:t>enerate each type of index. T</w:t>
      </w:r>
      <w:r w:rsidR="00CD1485" w:rsidRPr="00026464">
        <w:rPr>
          <w:rFonts w:ascii="Times New Roman" w:hAnsi="Times New Roman" w:cs="Times New Roman"/>
          <w:sz w:val="22"/>
          <w:szCs w:val="22"/>
        </w:rPr>
        <w:t xml:space="preserve">he first </w:t>
      </w:r>
      <w:r w:rsidR="008E3C52" w:rsidRPr="00026464">
        <w:rPr>
          <w:rFonts w:ascii="Times New Roman" w:hAnsi="Times New Roman" w:cs="Times New Roman"/>
          <w:sz w:val="22"/>
          <w:szCs w:val="22"/>
        </w:rPr>
        <w:t>sets of queries were</w:t>
      </w:r>
      <w:r w:rsidR="00FC20D6" w:rsidRPr="00026464">
        <w:rPr>
          <w:rFonts w:ascii="Times New Roman" w:hAnsi="Times New Roman" w:cs="Times New Roman"/>
          <w:sz w:val="22"/>
          <w:szCs w:val="22"/>
        </w:rPr>
        <w:t xml:space="preserve"> raw queries and both the second and third</w:t>
      </w:r>
      <w:r w:rsidR="00CD1485" w:rsidRPr="00026464">
        <w:rPr>
          <w:rFonts w:ascii="Times New Roman" w:hAnsi="Times New Roman" w:cs="Times New Roman"/>
          <w:sz w:val="22"/>
          <w:szCs w:val="22"/>
        </w:rPr>
        <w:t xml:space="preserve"> set of queries </w:t>
      </w:r>
      <w:r w:rsidR="009214E1" w:rsidRPr="00026464">
        <w:rPr>
          <w:rFonts w:ascii="Times New Roman" w:hAnsi="Times New Roman" w:cs="Times New Roman"/>
          <w:sz w:val="22"/>
          <w:szCs w:val="22"/>
        </w:rPr>
        <w:t>was</w:t>
      </w:r>
      <w:r w:rsidR="00CD1485" w:rsidRPr="00026464">
        <w:rPr>
          <w:rFonts w:ascii="Times New Roman" w:hAnsi="Times New Roman" w:cs="Times New Roman"/>
          <w:sz w:val="22"/>
          <w:szCs w:val="22"/>
        </w:rPr>
        <w:t xml:space="preserve"> stemmed and also had their stop words removed. </w:t>
      </w:r>
      <w:r w:rsidR="00344122" w:rsidRPr="00026464">
        <w:rPr>
          <w:rFonts w:ascii="Times New Roman" w:hAnsi="Times New Roman" w:cs="Times New Roman"/>
          <w:sz w:val="22"/>
          <w:szCs w:val="22"/>
        </w:rPr>
        <w:t xml:space="preserve"> After the queries were ran against the indexes it was seen that </w:t>
      </w:r>
      <w:r w:rsidR="00D6314E" w:rsidRPr="00026464">
        <w:rPr>
          <w:rFonts w:ascii="Times New Roman" w:hAnsi="Times New Roman" w:cs="Times New Roman"/>
          <w:sz w:val="22"/>
          <w:szCs w:val="22"/>
        </w:rPr>
        <w:t>using Krovetz stemming by removing the URL’s did better than previous two indexes. Hence, I decided to use the third index to add the remaining features</w:t>
      </w:r>
      <w:r w:rsidR="007927F9" w:rsidRPr="00026464">
        <w:rPr>
          <w:rFonts w:ascii="Times New Roman" w:hAnsi="Times New Roman" w:cs="Times New Roman"/>
          <w:sz w:val="22"/>
          <w:szCs w:val="22"/>
        </w:rPr>
        <w:t xml:space="preserve"> as described below</w:t>
      </w:r>
      <w:r w:rsidR="00D6314E" w:rsidRPr="00026464">
        <w:rPr>
          <w:rFonts w:ascii="Times New Roman" w:hAnsi="Times New Roman" w:cs="Times New Roman"/>
          <w:sz w:val="22"/>
          <w:szCs w:val="22"/>
        </w:rPr>
        <w:t xml:space="preserve">. </w:t>
      </w:r>
    </w:p>
    <w:p w14:paraId="0EB2340B" w14:textId="47B8976F" w:rsidR="00A7617C" w:rsidRPr="00026464" w:rsidRDefault="00A7617C" w:rsidP="00842C3C">
      <w:pPr>
        <w:rPr>
          <w:rFonts w:ascii="Times New Roman" w:hAnsi="Times New Roman" w:cs="Times New Roman"/>
          <w:b/>
          <w:sz w:val="22"/>
          <w:szCs w:val="22"/>
        </w:rPr>
      </w:pPr>
    </w:p>
    <w:p w14:paraId="276FC20D" w14:textId="483E26E9" w:rsidR="00A7617C" w:rsidRPr="00026464" w:rsidRDefault="00A63A93" w:rsidP="00842C3C">
      <w:pPr>
        <w:rPr>
          <w:rFonts w:ascii="Times New Roman" w:hAnsi="Times New Roman" w:cs="Times New Roman"/>
          <w:b/>
          <w:sz w:val="22"/>
          <w:szCs w:val="22"/>
        </w:rPr>
      </w:pPr>
      <w:r>
        <w:rPr>
          <w:rFonts w:ascii="Times New Roman" w:hAnsi="Times New Roman" w:cs="Times New Roman"/>
          <w:b/>
          <w:sz w:val="22"/>
          <w:szCs w:val="22"/>
        </w:rPr>
        <w:t xml:space="preserve">4.3.1 </w:t>
      </w:r>
      <w:r w:rsidR="00A7617C" w:rsidRPr="00026464">
        <w:rPr>
          <w:rFonts w:ascii="Times New Roman" w:hAnsi="Times New Roman" w:cs="Times New Roman"/>
          <w:b/>
          <w:sz w:val="22"/>
          <w:szCs w:val="22"/>
        </w:rPr>
        <w:t>Pseudo Relevance Feedback</w:t>
      </w:r>
    </w:p>
    <w:p w14:paraId="34476574" w14:textId="77777777" w:rsidR="002F5FAB" w:rsidRPr="00026464" w:rsidRDefault="002F5FAB" w:rsidP="00842C3C">
      <w:pPr>
        <w:rPr>
          <w:rFonts w:ascii="Times New Roman" w:hAnsi="Times New Roman" w:cs="Times New Roman"/>
          <w:sz w:val="22"/>
          <w:szCs w:val="22"/>
        </w:rPr>
      </w:pPr>
    </w:p>
    <w:p w14:paraId="0F8381EC" w14:textId="06147F3E" w:rsidR="00AE49BD" w:rsidRPr="00026464" w:rsidRDefault="00AE49BD" w:rsidP="00842C3C">
      <w:pPr>
        <w:rPr>
          <w:rFonts w:ascii="Times New Roman" w:hAnsi="Times New Roman" w:cs="Times New Roman"/>
          <w:sz w:val="22"/>
          <w:szCs w:val="22"/>
        </w:rPr>
      </w:pPr>
      <w:r w:rsidRPr="00026464">
        <w:rPr>
          <w:rFonts w:ascii="Times New Roman" w:hAnsi="Times New Roman" w:cs="Times New Roman"/>
          <w:sz w:val="22"/>
          <w:szCs w:val="22"/>
        </w:rPr>
        <w:t>I decided</w:t>
      </w:r>
      <w:r w:rsidR="009214E1">
        <w:rPr>
          <w:rFonts w:ascii="Times New Roman" w:hAnsi="Times New Roman" w:cs="Times New Roman"/>
          <w:sz w:val="22"/>
          <w:szCs w:val="22"/>
        </w:rPr>
        <w:t xml:space="preserve"> to</w:t>
      </w:r>
      <w:r w:rsidRPr="00026464">
        <w:rPr>
          <w:rFonts w:ascii="Times New Roman" w:hAnsi="Times New Roman" w:cs="Times New Roman"/>
          <w:sz w:val="22"/>
          <w:szCs w:val="22"/>
        </w:rPr>
        <w:t xml:space="preserve"> perform a query expansion using Pseudo Relevance Feedback</w:t>
      </w:r>
      <w:r w:rsidR="001F2583" w:rsidRPr="00026464">
        <w:rPr>
          <w:rFonts w:ascii="Times New Roman" w:hAnsi="Times New Roman" w:cs="Times New Roman"/>
          <w:sz w:val="22"/>
          <w:szCs w:val="22"/>
        </w:rPr>
        <w:t xml:space="preserve"> (PRF)</w:t>
      </w:r>
      <w:r w:rsidRPr="00026464">
        <w:rPr>
          <w:rFonts w:ascii="Times New Roman" w:hAnsi="Times New Roman" w:cs="Times New Roman"/>
          <w:sz w:val="22"/>
          <w:szCs w:val="22"/>
        </w:rPr>
        <w:t xml:space="preserve"> as one of the features in the best performing index</w:t>
      </w:r>
      <w:r w:rsidR="009214E1">
        <w:rPr>
          <w:rFonts w:ascii="Times New Roman" w:hAnsi="Times New Roman" w:cs="Times New Roman"/>
          <w:sz w:val="22"/>
          <w:szCs w:val="22"/>
        </w:rPr>
        <w:t xml:space="preserve"> (Krovetz stemming and URL removed)</w:t>
      </w:r>
      <w:r w:rsidRPr="00026464">
        <w:rPr>
          <w:rFonts w:ascii="Times New Roman" w:hAnsi="Times New Roman" w:cs="Times New Roman"/>
          <w:sz w:val="22"/>
          <w:szCs w:val="22"/>
        </w:rPr>
        <w:t xml:space="preserve">. </w:t>
      </w:r>
      <w:r w:rsidR="001F2583" w:rsidRPr="00026464">
        <w:rPr>
          <w:rFonts w:ascii="Times New Roman" w:hAnsi="Times New Roman" w:cs="Times New Roman"/>
          <w:sz w:val="22"/>
          <w:szCs w:val="22"/>
        </w:rPr>
        <w:t>Indri provides a feature for PRF</w:t>
      </w:r>
      <w:r w:rsidR="009E5EAB" w:rsidRPr="00026464">
        <w:rPr>
          <w:rFonts w:ascii="Times New Roman" w:hAnsi="Times New Roman" w:cs="Times New Roman"/>
          <w:sz w:val="22"/>
          <w:szCs w:val="22"/>
        </w:rPr>
        <w:t xml:space="preserve"> using the Lavrenko’s Relevance Model [2].</w:t>
      </w:r>
      <w:r w:rsidR="0046740F" w:rsidRPr="00026464">
        <w:rPr>
          <w:rFonts w:ascii="Times New Roman" w:hAnsi="Times New Roman" w:cs="Times New Roman"/>
          <w:sz w:val="22"/>
          <w:szCs w:val="22"/>
        </w:rPr>
        <w:t xml:space="preserve"> In this model the query is expanded using the top</w:t>
      </w:r>
      <w:r w:rsidR="009214E1">
        <w:rPr>
          <w:rFonts w:ascii="Times New Roman" w:hAnsi="Times New Roman" w:cs="Times New Roman"/>
          <w:sz w:val="22"/>
          <w:szCs w:val="22"/>
        </w:rPr>
        <w:t xml:space="preserve"> x</w:t>
      </w:r>
      <w:r w:rsidR="0046740F" w:rsidRPr="00026464">
        <w:rPr>
          <w:rFonts w:ascii="Times New Roman" w:hAnsi="Times New Roman" w:cs="Times New Roman"/>
          <w:sz w:val="22"/>
          <w:szCs w:val="22"/>
        </w:rPr>
        <w:t xml:space="preserve"> documents with a highest weight for the top terms. Indri </w:t>
      </w:r>
      <w:r w:rsidR="009214E1">
        <w:rPr>
          <w:rFonts w:ascii="Times New Roman" w:hAnsi="Times New Roman" w:cs="Times New Roman"/>
          <w:sz w:val="22"/>
          <w:szCs w:val="22"/>
        </w:rPr>
        <w:t xml:space="preserve">also </w:t>
      </w:r>
      <w:r w:rsidR="009E5EAB" w:rsidRPr="00026464">
        <w:rPr>
          <w:rFonts w:ascii="Times New Roman" w:hAnsi="Times New Roman" w:cs="Times New Roman"/>
          <w:sz w:val="22"/>
          <w:szCs w:val="22"/>
        </w:rPr>
        <w:t xml:space="preserve">allows the </w:t>
      </w:r>
      <w:r w:rsidR="001F2583" w:rsidRPr="00026464">
        <w:rPr>
          <w:rFonts w:ascii="Times New Roman" w:hAnsi="Times New Roman" w:cs="Times New Roman"/>
          <w:sz w:val="22"/>
          <w:szCs w:val="22"/>
        </w:rPr>
        <w:t xml:space="preserve">changing </w:t>
      </w:r>
      <w:r w:rsidR="0046740F" w:rsidRPr="00026464">
        <w:rPr>
          <w:rFonts w:ascii="Times New Roman" w:hAnsi="Times New Roman" w:cs="Times New Roman"/>
          <w:sz w:val="22"/>
          <w:szCs w:val="22"/>
        </w:rPr>
        <w:t xml:space="preserve">of </w:t>
      </w:r>
      <w:r w:rsidR="001F2583" w:rsidRPr="00026464">
        <w:rPr>
          <w:rFonts w:ascii="Times New Roman" w:hAnsi="Times New Roman" w:cs="Times New Roman"/>
          <w:sz w:val="22"/>
          <w:szCs w:val="22"/>
        </w:rPr>
        <w:t>the weight for the original query vs. the expanded query. When tuning the parameters for the training set the best results occurred when using 0.2 weights for the original query and 0.8 for the expanded query. Kim et al. [2] had also used PRF and performed best when using 0.2 and 0.8</w:t>
      </w:r>
      <w:r w:rsidR="009E5EAB" w:rsidRPr="00026464">
        <w:rPr>
          <w:rFonts w:ascii="Times New Roman" w:hAnsi="Times New Roman" w:cs="Times New Roman"/>
          <w:sz w:val="22"/>
          <w:szCs w:val="22"/>
        </w:rPr>
        <w:t xml:space="preserve"> as the tuning parameters</w:t>
      </w:r>
      <w:r w:rsidR="001F2583" w:rsidRPr="00026464">
        <w:rPr>
          <w:rFonts w:ascii="Times New Roman" w:hAnsi="Times New Roman" w:cs="Times New Roman"/>
          <w:sz w:val="22"/>
          <w:szCs w:val="22"/>
        </w:rPr>
        <w:t xml:space="preserve">. </w:t>
      </w:r>
    </w:p>
    <w:p w14:paraId="205DAD00" w14:textId="77777777" w:rsidR="00AE49BD" w:rsidRPr="00026464" w:rsidRDefault="00AE49BD" w:rsidP="00842C3C">
      <w:pPr>
        <w:rPr>
          <w:rFonts w:ascii="Times New Roman" w:hAnsi="Times New Roman" w:cs="Times New Roman"/>
          <w:sz w:val="22"/>
          <w:szCs w:val="22"/>
        </w:rPr>
      </w:pPr>
    </w:p>
    <w:p w14:paraId="0087D9B9" w14:textId="13679C3A" w:rsidR="002F5FAB" w:rsidRPr="00026464" w:rsidRDefault="00A63A93" w:rsidP="00842C3C">
      <w:pPr>
        <w:rPr>
          <w:rFonts w:ascii="Times New Roman" w:hAnsi="Times New Roman" w:cs="Times New Roman"/>
          <w:b/>
          <w:sz w:val="22"/>
          <w:szCs w:val="22"/>
        </w:rPr>
      </w:pPr>
      <w:r>
        <w:rPr>
          <w:rFonts w:ascii="Times New Roman" w:hAnsi="Times New Roman" w:cs="Times New Roman"/>
          <w:b/>
          <w:sz w:val="22"/>
          <w:szCs w:val="22"/>
        </w:rPr>
        <w:t xml:space="preserve">4.3.2 </w:t>
      </w:r>
      <w:r w:rsidR="00454E22" w:rsidRPr="00026464">
        <w:rPr>
          <w:rFonts w:ascii="Times New Roman" w:hAnsi="Times New Roman" w:cs="Times New Roman"/>
          <w:b/>
          <w:sz w:val="22"/>
          <w:szCs w:val="22"/>
        </w:rPr>
        <w:t>Enhancing URL</w:t>
      </w:r>
    </w:p>
    <w:p w14:paraId="03056FB0" w14:textId="77777777" w:rsidR="00D83EFC" w:rsidRPr="00026464" w:rsidRDefault="00D83EFC" w:rsidP="00842C3C">
      <w:pPr>
        <w:rPr>
          <w:rFonts w:ascii="Times New Roman" w:hAnsi="Times New Roman" w:cs="Times New Roman"/>
          <w:b/>
          <w:sz w:val="22"/>
          <w:szCs w:val="22"/>
        </w:rPr>
      </w:pPr>
    </w:p>
    <w:p w14:paraId="76B841C1" w14:textId="77CA6767" w:rsidR="002F5FAB" w:rsidRPr="00026464" w:rsidRDefault="00454E22" w:rsidP="00842C3C">
      <w:pPr>
        <w:rPr>
          <w:rFonts w:ascii="Times New Roman" w:hAnsi="Times New Roman" w:cs="Times New Roman"/>
          <w:sz w:val="22"/>
          <w:szCs w:val="22"/>
        </w:rPr>
      </w:pPr>
      <w:r w:rsidRPr="00026464">
        <w:rPr>
          <w:rFonts w:ascii="Times New Roman" w:hAnsi="Times New Roman" w:cs="Times New Roman"/>
          <w:sz w:val="22"/>
          <w:szCs w:val="22"/>
        </w:rPr>
        <w:t>During the pre-processing of the json files I stored a</w:t>
      </w:r>
      <w:r w:rsidR="00F23693">
        <w:rPr>
          <w:rFonts w:ascii="Times New Roman" w:hAnsi="Times New Roman" w:cs="Times New Roman"/>
          <w:sz w:val="22"/>
          <w:szCs w:val="22"/>
        </w:rPr>
        <w:t xml:space="preserve"> mapping </w:t>
      </w:r>
      <w:r w:rsidR="00D42FFB">
        <w:rPr>
          <w:rFonts w:ascii="Times New Roman" w:hAnsi="Times New Roman" w:cs="Times New Roman"/>
          <w:sz w:val="22"/>
          <w:szCs w:val="22"/>
        </w:rPr>
        <w:t>file, which</w:t>
      </w:r>
      <w:r w:rsidR="009214E1">
        <w:rPr>
          <w:rFonts w:ascii="Times New Roman" w:hAnsi="Times New Roman" w:cs="Times New Roman"/>
          <w:sz w:val="22"/>
          <w:szCs w:val="22"/>
        </w:rPr>
        <w:t xml:space="preserve"> contained</w:t>
      </w:r>
      <w:r w:rsidRPr="00026464">
        <w:rPr>
          <w:rFonts w:ascii="Times New Roman" w:hAnsi="Times New Roman" w:cs="Times New Roman"/>
          <w:sz w:val="22"/>
          <w:szCs w:val="22"/>
        </w:rPr>
        <w:t xml:space="preserve"> </w:t>
      </w:r>
      <w:r w:rsidR="00D42FFB">
        <w:rPr>
          <w:rFonts w:ascii="Times New Roman" w:hAnsi="Times New Roman" w:cs="Times New Roman"/>
          <w:sz w:val="22"/>
          <w:szCs w:val="22"/>
        </w:rPr>
        <w:t>all</w:t>
      </w:r>
      <w:r w:rsidR="00FF4522">
        <w:rPr>
          <w:rFonts w:ascii="Times New Roman" w:hAnsi="Times New Roman" w:cs="Times New Roman"/>
          <w:sz w:val="22"/>
          <w:szCs w:val="22"/>
        </w:rPr>
        <w:t xml:space="preserve"> tweet</w:t>
      </w:r>
      <w:r w:rsidR="00535854">
        <w:rPr>
          <w:rFonts w:ascii="Times New Roman" w:hAnsi="Times New Roman" w:cs="Times New Roman"/>
          <w:sz w:val="22"/>
          <w:szCs w:val="22"/>
        </w:rPr>
        <w:t xml:space="preserve"> </w:t>
      </w:r>
      <w:r w:rsidR="00960AAD">
        <w:rPr>
          <w:rFonts w:ascii="Times New Roman" w:hAnsi="Times New Roman" w:cs="Times New Roman"/>
          <w:sz w:val="22"/>
          <w:szCs w:val="22"/>
        </w:rPr>
        <w:t>ids</w:t>
      </w:r>
      <w:r w:rsidRPr="00026464">
        <w:rPr>
          <w:rFonts w:ascii="Times New Roman" w:hAnsi="Times New Roman" w:cs="Times New Roman"/>
          <w:sz w:val="22"/>
          <w:szCs w:val="22"/>
        </w:rPr>
        <w:t xml:space="preserve"> </w:t>
      </w:r>
      <w:r w:rsidR="004C7C7A">
        <w:rPr>
          <w:rFonts w:ascii="Times New Roman" w:hAnsi="Times New Roman" w:cs="Times New Roman"/>
          <w:sz w:val="22"/>
          <w:szCs w:val="22"/>
        </w:rPr>
        <w:t xml:space="preserve">for </w:t>
      </w:r>
      <w:r w:rsidR="004A42B2">
        <w:rPr>
          <w:rFonts w:ascii="Times New Roman" w:hAnsi="Times New Roman" w:cs="Times New Roman"/>
          <w:sz w:val="22"/>
          <w:szCs w:val="22"/>
        </w:rPr>
        <w:t xml:space="preserve">the </w:t>
      </w:r>
      <w:r w:rsidR="004C7C7A">
        <w:rPr>
          <w:rFonts w:ascii="Times New Roman" w:hAnsi="Times New Roman" w:cs="Times New Roman"/>
          <w:sz w:val="22"/>
          <w:szCs w:val="22"/>
        </w:rPr>
        <w:t xml:space="preserve">tweets that </w:t>
      </w:r>
      <w:r w:rsidR="00535854">
        <w:rPr>
          <w:rFonts w:ascii="Times New Roman" w:hAnsi="Times New Roman" w:cs="Times New Roman"/>
          <w:sz w:val="22"/>
          <w:szCs w:val="22"/>
        </w:rPr>
        <w:t>contained an URL</w:t>
      </w:r>
      <w:r w:rsidRPr="00026464">
        <w:rPr>
          <w:rFonts w:ascii="Times New Roman" w:hAnsi="Times New Roman" w:cs="Times New Roman"/>
          <w:sz w:val="22"/>
          <w:szCs w:val="22"/>
        </w:rPr>
        <w:t>. A presence of URL usuall</w:t>
      </w:r>
      <w:r w:rsidR="00D449F1" w:rsidRPr="00026464">
        <w:rPr>
          <w:rFonts w:ascii="Times New Roman" w:hAnsi="Times New Roman" w:cs="Times New Roman"/>
          <w:sz w:val="22"/>
          <w:szCs w:val="22"/>
        </w:rPr>
        <w:t>y suggests more information than the plain tweet text</w:t>
      </w:r>
      <w:r w:rsidRPr="00026464">
        <w:rPr>
          <w:rFonts w:ascii="Times New Roman" w:hAnsi="Times New Roman" w:cs="Times New Roman"/>
          <w:sz w:val="22"/>
          <w:szCs w:val="22"/>
        </w:rPr>
        <w:t xml:space="preserve">.  For example for the query “British Government Cuts”, it </w:t>
      </w:r>
      <w:r w:rsidR="00960AAD">
        <w:rPr>
          <w:rFonts w:ascii="Times New Roman" w:hAnsi="Times New Roman" w:cs="Times New Roman"/>
          <w:sz w:val="22"/>
          <w:szCs w:val="22"/>
        </w:rPr>
        <w:t xml:space="preserve">would be very helpful to go to </w:t>
      </w:r>
      <w:r w:rsidRPr="00026464">
        <w:rPr>
          <w:rFonts w:ascii="Times New Roman" w:hAnsi="Times New Roman" w:cs="Times New Roman"/>
          <w:sz w:val="22"/>
          <w:szCs w:val="22"/>
        </w:rPr>
        <w:t>blogs or longer posts by people rather than just reading the 140 characters. Hence, assuming URL’s increase tweets relevance, I decided to increase the relevance score</w:t>
      </w:r>
      <w:r w:rsidR="004E4644" w:rsidRPr="00026464">
        <w:rPr>
          <w:rFonts w:ascii="Times New Roman" w:hAnsi="Times New Roman" w:cs="Times New Roman"/>
          <w:sz w:val="22"/>
          <w:szCs w:val="22"/>
        </w:rPr>
        <w:t>s of URL containing tweets</w:t>
      </w:r>
      <w:r w:rsidRPr="00026464">
        <w:rPr>
          <w:rFonts w:ascii="Times New Roman" w:hAnsi="Times New Roman" w:cs="Times New Roman"/>
          <w:sz w:val="22"/>
          <w:szCs w:val="22"/>
        </w:rPr>
        <w:t xml:space="preserve"> by a certain factor. After tuning in the value to the training data set, the factor of 1.15 seemed the best for increasing tweets relevance. Since the scores generated by Indri are negative, each of the tweets that contained URL’s was divided by a factor </w:t>
      </w:r>
      <w:r w:rsidR="004E4644" w:rsidRPr="00026464">
        <w:rPr>
          <w:rFonts w:ascii="Times New Roman" w:hAnsi="Times New Roman" w:cs="Times New Roman"/>
          <w:sz w:val="22"/>
          <w:szCs w:val="22"/>
        </w:rPr>
        <w:t>of 1.</w:t>
      </w:r>
      <w:r w:rsidR="00756341" w:rsidRPr="00026464">
        <w:rPr>
          <w:rFonts w:ascii="Times New Roman" w:hAnsi="Times New Roman" w:cs="Times New Roman"/>
          <w:sz w:val="22"/>
          <w:szCs w:val="22"/>
        </w:rPr>
        <w:t>12</w:t>
      </w:r>
      <w:r w:rsidRPr="00026464">
        <w:rPr>
          <w:rFonts w:ascii="Times New Roman" w:hAnsi="Times New Roman" w:cs="Times New Roman"/>
          <w:sz w:val="22"/>
          <w:szCs w:val="22"/>
        </w:rPr>
        <w:t>.</w:t>
      </w:r>
    </w:p>
    <w:p w14:paraId="3DCA986C" w14:textId="77777777" w:rsidR="00EF6E10" w:rsidRPr="00026464" w:rsidRDefault="00EF6E10" w:rsidP="00842C3C">
      <w:pPr>
        <w:rPr>
          <w:rFonts w:ascii="Times New Roman" w:hAnsi="Times New Roman" w:cs="Times New Roman"/>
          <w:sz w:val="22"/>
          <w:szCs w:val="22"/>
        </w:rPr>
      </w:pPr>
    </w:p>
    <w:p w14:paraId="7B4620FF" w14:textId="3F91E205" w:rsidR="00D83EFC" w:rsidRPr="00026464" w:rsidRDefault="00A63A93" w:rsidP="00842C3C">
      <w:pPr>
        <w:rPr>
          <w:rFonts w:ascii="Times New Roman" w:hAnsi="Times New Roman" w:cs="Times New Roman"/>
          <w:b/>
          <w:sz w:val="22"/>
          <w:szCs w:val="22"/>
        </w:rPr>
      </w:pPr>
      <w:r>
        <w:rPr>
          <w:rFonts w:ascii="Times New Roman" w:hAnsi="Times New Roman" w:cs="Times New Roman"/>
          <w:b/>
          <w:sz w:val="22"/>
          <w:szCs w:val="22"/>
        </w:rPr>
        <w:t xml:space="preserve">5 </w:t>
      </w:r>
      <w:r w:rsidR="00D83EFC" w:rsidRPr="00026464">
        <w:rPr>
          <w:rFonts w:ascii="Times New Roman" w:hAnsi="Times New Roman" w:cs="Times New Roman"/>
          <w:b/>
          <w:sz w:val="22"/>
          <w:szCs w:val="22"/>
        </w:rPr>
        <w:t>EVALUATION</w:t>
      </w:r>
      <w:r>
        <w:rPr>
          <w:rFonts w:ascii="Times New Roman" w:hAnsi="Times New Roman" w:cs="Times New Roman"/>
          <w:b/>
          <w:sz w:val="22"/>
          <w:szCs w:val="22"/>
        </w:rPr>
        <w:t xml:space="preserve"> and</w:t>
      </w:r>
      <w:r w:rsidR="00D83EFC" w:rsidRPr="00026464">
        <w:rPr>
          <w:rFonts w:ascii="Times New Roman" w:hAnsi="Times New Roman" w:cs="Times New Roman"/>
          <w:b/>
          <w:sz w:val="22"/>
          <w:szCs w:val="22"/>
        </w:rPr>
        <w:t xml:space="preserve"> RESULTS</w:t>
      </w:r>
    </w:p>
    <w:p w14:paraId="4BB635FA" w14:textId="77777777" w:rsidR="00A20063" w:rsidRPr="00026464" w:rsidRDefault="00A20063" w:rsidP="00842C3C">
      <w:pPr>
        <w:rPr>
          <w:rFonts w:ascii="Times New Roman" w:hAnsi="Times New Roman" w:cs="Times New Roman"/>
          <w:b/>
          <w:sz w:val="22"/>
          <w:szCs w:val="22"/>
        </w:rPr>
      </w:pPr>
    </w:p>
    <w:p w14:paraId="36761E9D" w14:textId="11F939A1" w:rsidR="00930F92" w:rsidRPr="00026464" w:rsidRDefault="00A20063" w:rsidP="00842C3C">
      <w:pPr>
        <w:rPr>
          <w:rFonts w:ascii="Times New Roman" w:hAnsi="Times New Roman" w:cs="Times New Roman"/>
          <w:sz w:val="22"/>
          <w:szCs w:val="22"/>
        </w:rPr>
      </w:pPr>
      <w:r w:rsidRPr="00026464">
        <w:rPr>
          <w:rFonts w:ascii="Times New Roman" w:hAnsi="Times New Roman" w:cs="Times New Roman"/>
          <w:sz w:val="22"/>
          <w:szCs w:val="22"/>
        </w:rPr>
        <w:t xml:space="preserve">The relevance </w:t>
      </w:r>
      <w:r w:rsidR="00185E6A" w:rsidRPr="00026464">
        <w:rPr>
          <w:rFonts w:ascii="Times New Roman" w:hAnsi="Times New Roman" w:cs="Times New Roman"/>
          <w:sz w:val="22"/>
          <w:szCs w:val="22"/>
        </w:rPr>
        <w:t>judgment</w:t>
      </w:r>
      <w:r w:rsidRPr="00026464">
        <w:rPr>
          <w:rFonts w:ascii="Times New Roman" w:hAnsi="Times New Roman" w:cs="Times New Roman"/>
          <w:sz w:val="22"/>
          <w:szCs w:val="22"/>
        </w:rPr>
        <w:t xml:space="preserve"> </w:t>
      </w:r>
      <w:r w:rsidR="00185E6A" w:rsidRPr="00026464">
        <w:rPr>
          <w:rFonts w:ascii="Times New Roman" w:hAnsi="Times New Roman" w:cs="Times New Roman"/>
          <w:sz w:val="22"/>
          <w:szCs w:val="22"/>
        </w:rPr>
        <w:t>of 2012 categorized tweets into 3 possible categories</w:t>
      </w:r>
      <w:r w:rsidR="00326691" w:rsidRPr="00026464">
        <w:rPr>
          <w:rFonts w:ascii="Times New Roman" w:hAnsi="Times New Roman" w:cs="Times New Roman"/>
          <w:sz w:val="22"/>
          <w:szCs w:val="22"/>
        </w:rPr>
        <w:t xml:space="preserve"> of relevance</w:t>
      </w:r>
      <w:r w:rsidR="00185E6A" w:rsidRPr="00026464">
        <w:rPr>
          <w:rFonts w:ascii="Times New Roman" w:hAnsi="Times New Roman" w:cs="Times New Roman"/>
          <w:sz w:val="22"/>
          <w:szCs w:val="22"/>
        </w:rPr>
        <w:t xml:space="preserve">: not relevant, relevant and highly relevant. </w:t>
      </w:r>
      <w:r w:rsidR="00A63A93">
        <w:rPr>
          <w:rFonts w:ascii="Times New Roman" w:hAnsi="Times New Roman" w:cs="Times New Roman"/>
          <w:sz w:val="22"/>
          <w:szCs w:val="22"/>
        </w:rPr>
        <w:t>A relevance judgment file was available to analyze the performance of our systems .</w:t>
      </w:r>
      <w:r w:rsidR="00185E6A" w:rsidRPr="00026464">
        <w:rPr>
          <w:rFonts w:ascii="Times New Roman" w:hAnsi="Times New Roman" w:cs="Times New Roman"/>
          <w:sz w:val="22"/>
          <w:szCs w:val="22"/>
        </w:rPr>
        <w:t xml:space="preserve">We can see the results of the retrieval from the 3 indexes </w:t>
      </w:r>
      <w:r w:rsidR="00447759" w:rsidRPr="00026464">
        <w:rPr>
          <w:rFonts w:ascii="Times New Roman" w:hAnsi="Times New Roman" w:cs="Times New Roman"/>
          <w:sz w:val="22"/>
          <w:szCs w:val="22"/>
        </w:rPr>
        <w:t>I</w:t>
      </w:r>
      <w:r w:rsidR="00185E6A" w:rsidRPr="00026464">
        <w:rPr>
          <w:rFonts w:ascii="Times New Roman" w:hAnsi="Times New Roman" w:cs="Times New Roman"/>
          <w:sz w:val="22"/>
          <w:szCs w:val="22"/>
        </w:rPr>
        <w:t xml:space="preserve"> created for all relevant tweets in table 2, and only highly relevant tweets in table 3.</w:t>
      </w:r>
    </w:p>
    <w:p w14:paraId="0751605E" w14:textId="77777777" w:rsidR="00185E6A" w:rsidRPr="00026464" w:rsidRDefault="00185E6A" w:rsidP="00842C3C">
      <w:pPr>
        <w:rPr>
          <w:rFonts w:ascii="Times New Roman" w:hAnsi="Times New Roman" w:cs="Times New Roman"/>
          <w:sz w:val="22"/>
          <w:szCs w:val="22"/>
        </w:rPr>
      </w:pPr>
    </w:p>
    <w:p w14:paraId="2F8B3E77" w14:textId="77777777" w:rsidR="00026464" w:rsidRPr="00026464" w:rsidRDefault="00026464" w:rsidP="00842C3C">
      <w:pPr>
        <w:rPr>
          <w:rFonts w:ascii="Times New Roman" w:hAnsi="Times New Roman" w:cs="Times New Roman"/>
          <w:sz w:val="22"/>
          <w:szCs w:val="22"/>
        </w:rPr>
      </w:pPr>
      <w:bookmarkStart w:id="5" w:name="_GoBack"/>
      <w:bookmarkEnd w:id="5"/>
    </w:p>
    <w:p w14:paraId="0BE832D3" w14:textId="77777777" w:rsidR="00026464" w:rsidRPr="00026464" w:rsidRDefault="00026464" w:rsidP="00842C3C">
      <w:pPr>
        <w:rPr>
          <w:rFonts w:ascii="Times New Roman" w:hAnsi="Times New Roman" w:cs="Times New Roman"/>
          <w:sz w:val="22"/>
          <w:szCs w:val="22"/>
        </w:rPr>
      </w:pPr>
    </w:p>
    <w:p w14:paraId="04F7C495" w14:textId="77777777" w:rsidR="00A20063" w:rsidRPr="00026464" w:rsidRDefault="00A20063" w:rsidP="00842C3C">
      <w:pPr>
        <w:rPr>
          <w:rFonts w:ascii="Times New Roman" w:hAnsi="Times New Roman" w:cs="Times New Roman"/>
          <w:sz w:val="22"/>
          <w:szCs w:val="22"/>
        </w:rPr>
      </w:pPr>
    </w:p>
    <w:tbl>
      <w:tblPr>
        <w:tblStyle w:val="LightShading"/>
        <w:tblW w:w="0" w:type="auto"/>
        <w:tblLook w:val="04A0" w:firstRow="1" w:lastRow="0" w:firstColumn="1" w:lastColumn="0" w:noHBand="0" w:noVBand="1"/>
      </w:tblPr>
      <w:tblGrid>
        <w:gridCol w:w="3192"/>
        <w:gridCol w:w="3192"/>
        <w:gridCol w:w="3192"/>
      </w:tblGrid>
      <w:tr w:rsidR="00930F92" w:rsidRPr="00026464" w14:paraId="23F3AAA5" w14:textId="77777777" w:rsidTr="00A20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A1C53BD" w14:textId="02718D50" w:rsidR="00930F92" w:rsidRPr="00026464" w:rsidRDefault="00930F92" w:rsidP="00842C3C">
            <w:pPr>
              <w:rPr>
                <w:rFonts w:ascii="Times New Roman" w:hAnsi="Times New Roman" w:cs="Times New Roman"/>
                <w:sz w:val="22"/>
                <w:szCs w:val="22"/>
              </w:rPr>
            </w:pPr>
            <w:r w:rsidRPr="00026464">
              <w:rPr>
                <w:rFonts w:ascii="Times New Roman" w:hAnsi="Times New Roman" w:cs="Times New Roman"/>
                <w:sz w:val="22"/>
                <w:szCs w:val="22"/>
              </w:rPr>
              <w:t>Criteria</w:t>
            </w:r>
          </w:p>
        </w:tc>
        <w:tc>
          <w:tcPr>
            <w:tcW w:w="3192" w:type="dxa"/>
          </w:tcPr>
          <w:p w14:paraId="2BC58075" w14:textId="5946E7BD" w:rsidR="00930F92" w:rsidRPr="00026464" w:rsidRDefault="00930F92" w:rsidP="00842C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P@30</w:t>
            </w:r>
          </w:p>
        </w:tc>
        <w:tc>
          <w:tcPr>
            <w:tcW w:w="3192" w:type="dxa"/>
          </w:tcPr>
          <w:p w14:paraId="52DDD9A7" w14:textId="103527EA" w:rsidR="00930F92" w:rsidRPr="00026464" w:rsidRDefault="00930F92" w:rsidP="00842C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MAP</w:t>
            </w:r>
          </w:p>
        </w:tc>
      </w:tr>
      <w:tr w:rsidR="00930F92" w:rsidRPr="00026464" w14:paraId="6878CF66" w14:textId="77777777" w:rsidTr="00A20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5E640A6" w14:textId="6248F5DA" w:rsidR="00930F92" w:rsidRPr="00026464" w:rsidRDefault="00930F92" w:rsidP="00842C3C">
            <w:pPr>
              <w:rPr>
                <w:rFonts w:ascii="Times New Roman" w:hAnsi="Times New Roman" w:cs="Times New Roman"/>
                <w:sz w:val="22"/>
                <w:szCs w:val="22"/>
              </w:rPr>
            </w:pPr>
            <w:r w:rsidRPr="00026464">
              <w:rPr>
                <w:rFonts w:ascii="Times New Roman" w:hAnsi="Times New Roman" w:cs="Times New Roman"/>
                <w:sz w:val="22"/>
                <w:szCs w:val="22"/>
              </w:rPr>
              <w:t>Raw</w:t>
            </w:r>
          </w:p>
        </w:tc>
        <w:tc>
          <w:tcPr>
            <w:tcW w:w="3192" w:type="dxa"/>
          </w:tcPr>
          <w:p w14:paraId="7D4B0FCB" w14:textId="3962FEF2" w:rsidR="00930F92" w:rsidRPr="00026464" w:rsidRDefault="00A20063" w:rsidP="00842C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0.1747</w:t>
            </w:r>
          </w:p>
        </w:tc>
        <w:tc>
          <w:tcPr>
            <w:tcW w:w="3192" w:type="dxa"/>
          </w:tcPr>
          <w:p w14:paraId="43A9E9BD" w14:textId="2FFACCD6" w:rsidR="00930F92" w:rsidRPr="00026464" w:rsidRDefault="00A20063" w:rsidP="00842C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0.0781</w:t>
            </w:r>
          </w:p>
        </w:tc>
      </w:tr>
      <w:tr w:rsidR="00930F92" w:rsidRPr="00026464" w14:paraId="0687A692" w14:textId="77777777" w:rsidTr="00A20063">
        <w:tc>
          <w:tcPr>
            <w:cnfStyle w:val="001000000000" w:firstRow="0" w:lastRow="0" w:firstColumn="1" w:lastColumn="0" w:oddVBand="0" w:evenVBand="0" w:oddHBand="0" w:evenHBand="0" w:firstRowFirstColumn="0" w:firstRowLastColumn="0" w:lastRowFirstColumn="0" w:lastRowLastColumn="0"/>
            <w:tcW w:w="3192" w:type="dxa"/>
          </w:tcPr>
          <w:p w14:paraId="37270104" w14:textId="10CC49F1" w:rsidR="00930F92" w:rsidRPr="00026464" w:rsidRDefault="00930F92" w:rsidP="00842C3C">
            <w:pPr>
              <w:rPr>
                <w:rFonts w:ascii="Times New Roman" w:hAnsi="Times New Roman" w:cs="Times New Roman"/>
                <w:sz w:val="22"/>
                <w:szCs w:val="22"/>
              </w:rPr>
            </w:pPr>
            <w:r w:rsidRPr="00026464">
              <w:rPr>
                <w:rFonts w:ascii="Times New Roman" w:hAnsi="Times New Roman" w:cs="Times New Roman"/>
                <w:sz w:val="22"/>
                <w:szCs w:val="22"/>
              </w:rPr>
              <w:t>Krovetz</w:t>
            </w:r>
          </w:p>
        </w:tc>
        <w:tc>
          <w:tcPr>
            <w:tcW w:w="3192" w:type="dxa"/>
          </w:tcPr>
          <w:p w14:paraId="6E5EC99F" w14:textId="25DB51FF" w:rsidR="00930F92" w:rsidRPr="00026464" w:rsidRDefault="00A20063" w:rsidP="00842C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0.2729</w:t>
            </w:r>
          </w:p>
        </w:tc>
        <w:tc>
          <w:tcPr>
            <w:tcW w:w="3192" w:type="dxa"/>
          </w:tcPr>
          <w:p w14:paraId="4569CA6E" w14:textId="3C20B89E" w:rsidR="00930F92" w:rsidRPr="00026464" w:rsidRDefault="00A20063" w:rsidP="00842C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0.1484</w:t>
            </w:r>
          </w:p>
        </w:tc>
      </w:tr>
      <w:tr w:rsidR="00930F92" w:rsidRPr="00026464" w14:paraId="33B35931" w14:textId="77777777" w:rsidTr="00A20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D0DE2E4" w14:textId="3722394C" w:rsidR="00930F92" w:rsidRPr="00026464" w:rsidRDefault="00930F92" w:rsidP="00842C3C">
            <w:pPr>
              <w:rPr>
                <w:rFonts w:ascii="Times New Roman" w:hAnsi="Times New Roman" w:cs="Times New Roman"/>
                <w:sz w:val="22"/>
                <w:szCs w:val="22"/>
              </w:rPr>
            </w:pPr>
            <w:r w:rsidRPr="00026464">
              <w:rPr>
                <w:rFonts w:ascii="Times New Roman" w:hAnsi="Times New Roman" w:cs="Times New Roman"/>
                <w:sz w:val="22"/>
                <w:szCs w:val="22"/>
              </w:rPr>
              <w:t>Krovetz + Remove Link</w:t>
            </w:r>
          </w:p>
        </w:tc>
        <w:tc>
          <w:tcPr>
            <w:tcW w:w="3192" w:type="dxa"/>
          </w:tcPr>
          <w:p w14:paraId="38C612FB" w14:textId="69E5736F" w:rsidR="00930F92" w:rsidRPr="00026464" w:rsidRDefault="00A20063" w:rsidP="00842C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0.3271</w:t>
            </w:r>
          </w:p>
        </w:tc>
        <w:tc>
          <w:tcPr>
            <w:tcW w:w="3192" w:type="dxa"/>
          </w:tcPr>
          <w:p w14:paraId="21D2EBF8" w14:textId="39DDB35C" w:rsidR="00930F92" w:rsidRPr="00026464" w:rsidRDefault="00A20063" w:rsidP="00A200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0.1727</w:t>
            </w:r>
          </w:p>
        </w:tc>
      </w:tr>
    </w:tbl>
    <w:p w14:paraId="71A63026" w14:textId="77777777" w:rsidR="00000A9F" w:rsidRPr="00026464" w:rsidRDefault="00000A9F" w:rsidP="00842C3C">
      <w:pPr>
        <w:rPr>
          <w:rFonts w:ascii="Times New Roman" w:hAnsi="Times New Roman" w:cs="Times New Roman"/>
          <w:sz w:val="22"/>
          <w:szCs w:val="22"/>
        </w:rPr>
      </w:pPr>
    </w:p>
    <w:p w14:paraId="7B096568" w14:textId="32A12896" w:rsidR="00A20063" w:rsidRPr="00026464" w:rsidRDefault="00A20063" w:rsidP="00D6314E">
      <w:pPr>
        <w:jc w:val="center"/>
        <w:rPr>
          <w:rFonts w:ascii="Times New Roman" w:hAnsi="Times New Roman" w:cs="Times New Roman"/>
          <w:b/>
          <w:sz w:val="22"/>
          <w:szCs w:val="22"/>
        </w:rPr>
      </w:pPr>
      <w:r w:rsidRPr="00026464">
        <w:rPr>
          <w:rFonts w:ascii="Times New Roman" w:hAnsi="Times New Roman" w:cs="Times New Roman"/>
          <w:b/>
          <w:sz w:val="22"/>
          <w:szCs w:val="22"/>
        </w:rPr>
        <w:t>Table 2:  P@30 and MAP for the three types of index created</w:t>
      </w:r>
      <w:r w:rsidR="00D6314E" w:rsidRPr="00026464">
        <w:rPr>
          <w:rFonts w:ascii="Times New Roman" w:hAnsi="Times New Roman" w:cs="Times New Roman"/>
          <w:b/>
          <w:sz w:val="22"/>
          <w:szCs w:val="22"/>
        </w:rPr>
        <w:t xml:space="preserve"> for all relevant tweets</w:t>
      </w:r>
    </w:p>
    <w:p w14:paraId="0B9E9BA5" w14:textId="77777777" w:rsidR="00A20063" w:rsidRPr="00026464" w:rsidRDefault="00A20063" w:rsidP="00A20063">
      <w:pPr>
        <w:rPr>
          <w:rFonts w:ascii="Times New Roman" w:hAnsi="Times New Roman" w:cs="Times New Roman"/>
          <w:sz w:val="22"/>
          <w:szCs w:val="22"/>
        </w:rPr>
      </w:pPr>
    </w:p>
    <w:tbl>
      <w:tblPr>
        <w:tblStyle w:val="LightShading"/>
        <w:tblW w:w="0" w:type="auto"/>
        <w:tblLook w:val="04A0" w:firstRow="1" w:lastRow="0" w:firstColumn="1" w:lastColumn="0" w:noHBand="0" w:noVBand="1"/>
      </w:tblPr>
      <w:tblGrid>
        <w:gridCol w:w="3192"/>
        <w:gridCol w:w="3192"/>
        <w:gridCol w:w="3192"/>
      </w:tblGrid>
      <w:tr w:rsidR="00A20063" w:rsidRPr="00026464" w14:paraId="41FCC406" w14:textId="77777777" w:rsidTr="00A20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E2CE055" w14:textId="77777777" w:rsidR="00A20063" w:rsidRPr="00026464" w:rsidRDefault="00A20063" w:rsidP="00A20063">
            <w:pPr>
              <w:rPr>
                <w:rFonts w:ascii="Times New Roman" w:hAnsi="Times New Roman" w:cs="Times New Roman"/>
                <w:sz w:val="22"/>
                <w:szCs w:val="22"/>
              </w:rPr>
            </w:pPr>
            <w:r w:rsidRPr="00026464">
              <w:rPr>
                <w:rFonts w:ascii="Times New Roman" w:hAnsi="Times New Roman" w:cs="Times New Roman"/>
                <w:sz w:val="22"/>
                <w:szCs w:val="22"/>
              </w:rPr>
              <w:t>Criteria</w:t>
            </w:r>
          </w:p>
        </w:tc>
        <w:tc>
          <w:tcPr>
            <w:tcW w:w="3192" w:type="dxa"/>
          </w:tcPr>
          <w:p w14:paraId="2AA70555" w14:textId="77777777" w:rsidR="00A20063" w:rsidRPr="00026464" w:rsidRDefault="00A20063" w:rsidP="00A200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P@30</w:t>
            </w:r>
          </w:p>
        </w:tc>
        <w:tc>
          <w:tcPr>
            <w:tcW w:w="3192" w:type="dxa"/>
          </w:tcPr>
          <w:p w14:paraId="6484494C" w14:textId="77777777" w:rsidR="00A20063" w:rsidRPr="00026464" w:rsidRDefault="00A20063" w:rsidP="00A200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MAP</w:t>
            </w:r>
          </w:p>
        </w:tc>
      </w:tr>
      <w:tr w:rsidR="00A20063" w:rsidRPr="00026464" w14:paraId="0CFCFE56" w14:textId="77777777" w:rsidTr="00A20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8F8E4BC" w14:textId="77777777" w:rsidR="00A20063" w:rsidRPr="00026464" w:rsidRDefault="00A20063" w:rsidP="00A20063">
            <w:pPr>
              <w:rPr>
                <w:rFonts w:ascii="Times New Roman" w:hAnsi="Times New Roman" w:cs="Times New Roman"/>
                <w:sz w:val="22"/>
                <w:szCs w:val="22"/>
              </w:rPr>
            </w:pPr>
            <w:r w:rsidRPr="00026464">
              <w:rPr>
                <w:rFonts w:ascii="Times New Roman" w:hAnsi="Times New Roman" w:cs="Times New Roman"/>
                <w:sz w:val="22"/>
                <w:szCs w:val="22"/>
              </w:rPr>
              <w:t>Raw</w:t>
            </w:r>
          </w:p>
        </w:tc>
        <w:tc>
          <w:tcPr>
            <w:tcW w:w="3192" w:type="dxa"/>
          </w:tcPr>
          <w:p w14:paraId="1F6BCFDF" w14:textId="4E3B19DA" w:rsidR="00A20063" w:rsidRPr="00026464" w:rsidRDefault="00A20063" w:rsidP="00A200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0.0833</w:t>
            </w:r>
          </w:p>
        </w:tc>
        <w:tc>
          <w:tcPr>
            <w:tcW w:w="3192" w:type="dxa"/>
          </w:tcPr>
          <w:p w14:paraId="0612741C" w14:textId="4390F3E0" w:rsidR="00A20063" w:rsidRPr="00026464" w:rsidRDefault="00A20063" w:rsidP="00A200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0.0626</w:t>
            </w:r>
          </w:p>
        </w:tc>
      </w:tr>
      <w:tr w:rsidR="00A20063" w:rsidRPr="00026464" w14:paraId="38ABF081" w14:textId="77777777" w:rsidTr="00A20063">
        <w:tc>
          <w:tcPr>
            <w:cnfStyle w:val="001000000000" w:firstRow="0" w:lastRow="0" w:firstColumn="1" w:lastColumn="0" w:oddVBand="0" w:evenVBand="0" w:oddHBand="0" w:evenHBand="0" w:firstRowFirstColumn="0" w:firstRowLastColumn="0" w:lastRowFirstColumn="0" w:lastRowLastColumn="0"/>
            <w:tcW w:w="3192" w:type="dxa"/>
          </w:tcPr>
          <w:p w14:paraId="60B5EA81" w14:textId="77777777" w:rsidR="00A20063" w:rsidRPr="00026464" w:rsidRDefault="00A20063" w:rsidP="00A20063">
            <w:pPr>
              <w:rPr>
                <w:rFonts w:ascii="Times New Roman" w:hAnsi="Times New Roman" w:cs="Times New Roman"/>
                <w:sz w:val="22"/>
                <w:szCs w:val="22"/>
              </w:rPr>
            </w:pPr>
            <w:r w:rsidRPr="00026464">
              <w:rPr>
                <w:rFonts w:ascii="Times New Roman" w:hAnsi="Times New Roman" w:cs="Times New Roman"/>
                <w:sz w:val="22"/>
                <w:szCs w:val="22"/>
              </w:rPr>
              <w:t>Krovetz</w:t>
            </w:r>
          </w:p>
        </w:tc>
        <w:tc>
          <w:tcPr>
            <w:tcW w:w="3192" w:type="dxa"/>
          </w:tcPr>
          <w:p w14:paraId="3DF238B8" w14:textId="4C5BB17D" w:rsidR="00A20063" w:rsidRPr="00026464" w:rsidRDefault="00A20063" w:rsidP="00A200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0.1412</w:t>
            </w:r>
          </w:p>
        </w:tc>
        <w:tc>
          <w:tcPr>
            <w:tcW w:w="3192" w:type="dxa"/>
          </w:tcPr>
          <w:p w14:paraId="1076CD3A" w14:textId="4E57642F" w:rsidR="00A20063" w:rsidRPr="00026464" w:rsidRDefault="00A20063" w:rsidP="00A200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0.1121</w:t>
            </w:r>
          </w:p>
        </w:tc>
      </w:tr>
      <w:tr w:rsidR="00A20063" w:rsidRPr="00026464" w14:paraId="2F3C5A5A" w14:textId="77777777" w:rsidTr="00A20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73654D0" w14:textId="77777777" w:rsidR="00A20063" w:rsidRPr="00026464" w:rsidRDefault="00A20063" w:rsidP="00A20063">
            <w:pPr>
              <w:rPr>
                <w:rFonts w:ascii="Times New Roman" w:hAnsi="Times New Roman" w:cs="Times New Roman"/>
                <w:sz w:val="22"/>
                <w:szCs w:val="22"/>
              </w:rPr>
            </w:pPr>
            <w:r w:rsidRPr="00026464">
              <w:rPr>
                <w:rFonts w:ascii="Times New Roman" w:hAnsi="Times New Roman" w:cs="Times New Roman"/>
                <w:sz w:val="22"/>
                <w:szCs w:val="22"/>
              </w:rPr>
              <w:t>Krovetz + Remove Link</w:t>
            </w:r>
          </w:p>
        </w:tc>
        <w:tc>
          <w:tcPr>
            <w:tcW w:w="3192" w:type="dxa"/>
          </w:tcPr>
          <w:p w14:paraId="3A608222" w14:textId="74B4D476" w:rsidR="00A20063" w:rsidRPr="00026464" w:rsidRDefault="00A20063" w:rsidP="00A200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0.1616</w:t>
            </w:r>
          </w:p>
        </w:tc>
        <w:tc>
          <w:tcPr>
            <w:tcW w:w="3192" w:type="dxa"/>
          </w:tcPr>
          <w:p w14:paraId="236D32A3" w14:textId="553D6D2C" w:rsidR="00A20063" w:rsidRPr="00026464" w:rsidRDefault="00A20063" w:rsidP="00A200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0.1299</w:t>
            </w:r>
          </w:p>
        </w:tc>
      </w:tr>
    </w:tbl>
    <w:p w14:paraId="63CD185F" w14:textId="77777777" w:rsidR="00A20063" w:rsidRPr="00026464" w:rsidRDefault="00A20063" w:rsidP="00A20063">
      <w:pPr>
        <w:rPr>
          <w:rFonts w:ascii="Times New Roman" w:hAnsi="Times New Roman" w:cs="Times New Roman"/>
          <w:sz w:val="22"/>
          <w:szCs w:val="22"/>
        </w:rPr>
      </w:pPr>
    </w:p>
    <w:p w14:paraId="5EC5D13F" w14:textId="77777777" w:rsidR="00A20063" w:rsidRPr="00026464" w:rsidRDefault="00A20063" w:rsidP="00A20063">
      <w:pPr>
        <w:rPr>
          <w:rFonts w:ascii="Times New Roman" w:hAnsi="Times New Roman" w:cs="Times New Roman"/>
          <w:sz w:val="22"/>
          <w:szCs w:val="22"/>
        </w:rPr>
      </w:pPr>
    </w:p>
    <w:p w14:paraId="6908693A" w14:textId="04D320E2" w:rsidR="00A20063" w:rsidRPr="00026464" w:rsidRDefault="00A20063" w:rsidP="00A20063">
      <w:pPr>
        <w:jc w:val="center"/>
        <w:rPr>
          <w:rFonts w:ascii="Times New Roman" w:hAnsi="Times New Roman" w:cs="Times New Roman"/>
          <w:b/>
          <w:sz w:val="22"/>
          <w:szCs w:val="22"/>
        </w:rPr>
      </w:pPr>
      <w:r w:rsidRPr="00026464">
        <w:rPr>
          <w:rFonts w:ascii="Times New Roman" w:hAnsi="Times New Roman" w:cs="Times New Roman"/>
          <w:b/>
          <w:sz w:val="22"/>
          <w:szCs w:val="22"/>
        </w:rPr>
        <w:t xml:space="preserve">Table 3:  P@30 and MAP for the three types of index created </w:t>
      </w:r>
      <w:r w:rsidR="00D6314E" w:rsidRPr="00026464">
        <w:rPr>
          <w:rFonts w:ascii="Times New Roman" w:hAnsi="Times New Roman" w:cs="Times New Roman"/>
          <w:b/>
          <w:sz w:val="22"/>
          <w:szCs w:val="22"/>
        </w:rPr>
        <w:t>for only highly relevant tweets</w:t>
      </w:r>
    </w:p>
    <w:p w14:paraId="5779719D" w14:textId="77777777" w:rsidR="00A20063" w:rsidRPr="00026464" w:rsidRDefault="00A20063" w:rsidP="00842C3C">
      <w:pPr>
        <w:rPr>
          <w:rFonts w:ascii="Times New Roman" w:hAnsi="Times New Roman" w:cs="Times New Roman"/>
          <w:sz w:val="22"/>
          <w:szCs w:val="22"/>
        </w:rPr>
      </w:pPr>
    </w:p>
    <w:p w14:paraId="6173BA51" w14:textId="0B5B4D44" w:rsidR="00D6314E" w:rsidRPr="00026464" w:rsidRDefault="00D6314E" w:rsidP="00842C3C">
      <w:pPr>
        <w:rPr>
          <w:rFonts w:ascii="Times New Roman" w:hAnsi="Times New Roman" w:cs="Times New Roman"/>
          <w:sz w:val="22"/>
          <w:szCs w:val="22"/>
        </w:rPr>
      </w:pPr>
      <w:r w:rsidRPr="00026464">
        <w:rPr>
          <w:rFonts w:ascii="Times New Roman" w:hAnsi="Times New Roman" w:cs="Times New Roman"/>
          <w:sz w:val="22"/>
          <w:szCs w:val="22"/>
        </w:rPr>
        <w:t xml:space="preserve">Both the precision at 30 and MAP metric performed better for the third type of index with Krovetz indexing and URL’s removed. </w:t>
      </w:r>
      <w:r w:rsidR="009301DE" w:rsidRPr="00026464">
        <w:rPr>
          <w:rFonts w:ascii="Times New Roman" w:hAnsi="Times New Roman" w:cs="Times New Roman"/>
          <w:sz w:val="22"/>
          <w:szCs w:val="22"/>
        </w:rPr>
        <w:t>Table 4 and Table 5 shows the results after the features were added to best scoring index for all relevant and highly relevant tweets respectively.</w:t>
      </w:r>
    </w:p>
    <w:p w14:paraId="48AFE08D" w14:textId="77777777" w:rsidR="009301DE" w:rsidRPr="00026464" w:rsidRDefault="009301DE" w:rsidP="00842C3C">
      <w:pPr>
        <w:rPr>
          <w:rFonts w:ascii="Times New Roman" w:hAnsi="Times New Roman" w:cs="Times New Roman"/>
          <w:sz w:val="22"/>
          <w:szCs w:val="22"/>
        </w:rPr>
      </w:pPr>
    </w:p>
    <w:tbl>
      <w:tblPr>
        <w:tblStyle w:val="LightShading"/>
        <w:tblW w:w="0" w:type="auto"/>
        <w:tblLook w:val="04A0" w:firstRow="1" w:lastRow="0" w:firstColumn="1" w:lastColumn="0" w:noHBand="0" w:noVBand="1"/>
      </w:tblPr>
      <w:tblGrid>
        <w:gridCol w:w="3192"/>
        <w:gridCol w:w="3192"/>
        <w:gridCol w:w="3192"/>
      </w:tblGrid>
      <w:tr w:rsidR="009301DE" w:rsidRPr="00026464" w14:paraId="0BD74362" w14:textId="77777777" w:rsidTr="00930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BE6C913" w14:textId="3127D4A1" w:rsidR="009301DE" w:rsidRPr="00026464" w:rsidRDefault="009301DE" w:rsidP="009301DE">
            <w:pPr>
              <w:rPr>
                <w:rFonts w:ascii="Times New Roman" w:hAnsi="Times New Roman" w:cs="Times New Roman"/>
                <w:sz w:val="22"/>
                <w:szCs w:val="22"/>
              </w:rPr>
            </w:pPr>
            <w:r w:rsidRPr="00026464">
              <w:rPr>
                <w:rFonts w:ascii="Times New Roman" w:hAnsi="Times New Roman" w:cs="Times New Roman"/>
                <w:sz w:val="22"/>
                <w:szCs w:val="22"/>
              </w:rPr>
              <w:t>Feature</w:t>
            </w:r>
          </w:p>
        </w:tc>
        <w:tc>
          <w:tcPr>
            <w:tcW w:w="3192" w:type="dxa"/>
          </w:tcPr>
          <w:p w14:paraId="2FBC96A0" w14:textId="77777777" w:rsidR="009301DE" w:rsidRPr="00026464" w:rsidRDefault="009301DE" w:rsidP="009301D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P@30</w:t>
            </w:r>
          </w:p>
        </w:tc>
        <w:tc>
          <w:tcPr>
            <w:tcW w:w="3192" w:type="dxa"/>
          </w:tcPr>
          <w:p w14:paraId="70EB3EDB" w14:textId="77777777" w:rsidR="009301DE" w:rsidRPr="00026464" w:rsidRDefault="009301DE" w:rsidP="009301D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MAP</w:t>
            </w:r>
          </w:p>
        </w:tc>
      </w:tr>
      <w:tr w:rsidR="009301DE" w:rsidRPr="00026464" w14:paraId="09B9E5BD" w14:textId="77777777" w:rsidTr="00930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C40C8C3" w14:textId="3688C208" w:rsidR="009301DE" w:rsidRPr="00026464" w:rsidRDefault="009301DE" w:rsidP="009301DE">
            <w:pPr>
              <w:rPr>
                <w:rFonts w:ascii="Times New Roman" w:hAnsi="Times New Roman" w:cs="Times New Roman"/>
                <w:sz w:val="22"/>
                <w:szCs w:val="22"/>
              </w:rPr>
            </w:pPr>
            <w:r w:rsidRPr="00026464">
              <w:rPr>
                <w:rFonts w:ascii="Times New Roman" w:hAnsi="Times New Roman" w:cs="Times New Roman"/>
                <w:sz w:val="22"/>
                <w:szCs w:val="22"/>
              </w:rPr>
              <w:t>None</w:t>
            </w:r>
          </w:p>
        </w:tc>
        <w:tc>
          <w:tcPr>
            <w:tcW w:w="3192" w:type="dxa"/>
          </w:tcPr>
          <w:p w14:paraId="3C62C997" w14:textId="005D9FE0" w:rsidR="009301DE" w:rsidRPr="00026464" w:rsidRDefault="009301DE" w:rsidP="009301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0.3271</w:t>
            </w:r>
          </w:p>
        </w:tc>
        <w:tc>
          <w:tcPr>
            <w:tcW w:w="3192" w:type="dxa"/>
          </w:tcPr>
          <w:p w14:paraId="34DC7D26" w14:textId="634C389B" w:rsidR="009301DE" w:rsidRPr="00026464" w:rsidRDefault="009301DE" w:rsidP="009301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0.1727</w:t>
            </w:r>
          </w:p>
        </w:tc>
      </w:tr>
      <w:tr w:rsidR="009301DE" w:rsidRPr="00026464" w14:paraId="1AAC01FA" w14:textId="77777777" w:rsidTr="009301DE">
        <w:tc>
          <w:tcPr>
            <w:cnfStyle w:val="001000000000" w:firstRow="0" w:lastRow="0" w:firstColumn="1" w:lastColumn="0" w:oddVBand="0" w:evenVBand="0" w:oddHBand="0" w:evenHBand="0" w:firstRowFirstColumn="0" w:firstRowLastColumn="0" w:lastRowFirstColumn="0" w:lastRowLastColumn="0"/>
            <w:tcW w:w="3192" w:type="dxa"/>
          </w:tcPr>
          <w:p w14:paraId="3BAF295A" w14:textId="0C979433" w:rsidR="009301DE" w:rsidRPr="00026464" w:rsidRDefault="009301DE" w:rsidP="009301DE">
            <w:pPr>
              <w:rPr>
                <w:rFonts w:ascii="Times New Roman" w:hAnsi="Times New Roman" w:cs="Times New Roman"/>
                <w:sz w:val="22"/>
                <w:szCs w:val="22"/>
              </w:rPr>
            </w:pPr>
            <w:r w:rsidRPr="00026464">
              <w:rPr>
                <w:rFonts w:ascii="Times New Roman" w:hAnsi="Times New Roman" w:cs="Times New Roman"/>
                <w:sz w:val="22"/>
                <w:szCs w:val="22"/>
              </w:rPr>
              <w:t>PRF</w:t>
            </w:r>
          </w:p>
        </w:tc>
        <w:tc>
          <w:tcPr>
            <w:tcW w:w="3192" w:type="dxa"/>
          </w:tcPr>
          <w:p w14:paraId="49D2232F" w14:textId="38A833E3" w:rsidR="009301DE" w:rsidRPr="00026464" w:rsidRDefault="009301DE" w:rsidP="009301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0.3695</w:t>
            </w:r>
            <w:r w:rsidR="00B7478B" w:rsidRPr="00026464">
              <w:rPr>
                <w:rFonts w:ascii="Times New Roman" w:hAnsi="Times New Roman" w:cs="Times New Roman"/>
                <w:sz w:val="22"/>
                <w:szCs w:val="22"/>
              </w:rPr>
              <w:t xml:space="preserve"> (+0.046)</w:t>
            </w:r>
          </w:p>
        </w:tc>
        <w:tc>
          <w:tcPr>
            <w:tcW w:w="3192" w:type="dxa"/>
          </w:tcPr>
          <w:p w14:paraId="1D9C927A" w14:textId="4A117E9C" w:rsidR="009301DE" w:rsidRPr="00026464" w:rsidRDefault="009301DE" w:rsidP="009301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0.2166</w:t>
            </w:r>
            <w:r w:rsidR="00B7478B" w:rsidRPr="00026464">
              <w:rPr>
                <w:rFonts w:ascii="Times New Roman" w:hAnsi="Times New Roman" w:cs="Times New Roman"/>
                <w:sz w:val="22"/>
                <w:szCs w:val="22"/>
              </w:rPr>
              <w:t xml:space="preserve">  (+0.044)</w:t>
            </w:r>
          </w:p>
        </w:tc>
      </w:tr>
      <w:tr w:rsidR="009301DE" w:rsidRPr="00026464" w14:paraId="0A8F366E" w14:textId="77777777" w:rsidTr="00930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3D49B60" w14:textId="2D94665D" w:rsidR="009301DE" w:rsidRPr="00026464" w:rsidRDefault="009301DE" w:rsidP="009301DE">
            <w:pPr>
              <w:rPr>
                <w:rFonts w:ascii="Times New Roman" w:hAnsi="Times New Roman" w:cs="Times New Roman"/>
                <w:sz w:val="22"/>
                <w:szCs w:val="22"/>
              </w:rPr>
            </w:pPr>
            <w:r w:rsidRPr="00026464">
              <w:rPr>
                <w:rFonts w:ascii="Times New Roman" w:hAnsi="Times New Roman" w:cs="Times New Roman"/>
                <w:sz w:val="22"/>
                <w:szCs w:val="22"/>
              </w:rPr>
              <w:t>PRFU</w:t>
            </w:r>
          </w:p>
        </w:tc>
        <w:tc>
          <w:tcPr>
            <w:tcW w:w="3192" w:type="dxa"/>
          </w:tcPr>
          <w:p w14:paraId="1E599DA0" w14:textId="255CF11C" w:rsidR="009301DE" w:rsidRPr="00026464" w:rsidRDefault="009301DE" w:rsidP="009301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0.3751</w:t>
            </w:r>
            <w:r w:rsidR="00B7478B" w:rsidRPr="00026464">
              <w:rPr>
                <w:rFonts w:ascii="Times New Roman" w:hAnsi="Times New Roman" w:cs="Times New Roman"/>
                <w:sz w:val="22"/>
                <w:szCs w:val="22"/>
              </w:rPr>
              <w:t xml:space="preserve"> (+0.005)</w:t>
            </w:r>
          </w:p>
        </w:tc>
        <w:tc>
          <w:tcPr>
            <w:tcW w:w="3192" w:type="dxa"/>
          </w:tcPr>
          <w:p w14:paraId="6F00BE3E" w14:textId="1C3305AF" w:rsidR="009301DE" w:rsidRPr="00026464" w:rsidRDefault="009301DE" w:rsidP="009301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0.2089</w:t>
            </w:r>
            <w:r w:rsidR="00B7478B" w:rsidRPr="00026464">
              <w:rPr>
                <w:rFonts w:ascii="Times New Roman" w:hAnsi="Times New Roman" w:cs="Times New Roman"/>
                <w:sz w:val="22"/>
                <w:szCs w:val="22"/>
              </w:rPr>
              <w:t xml:space="preserve"> (-0.007)</w:t>
            </w:r>
          </w:p>
        </w:tc>
      </w:tr>
    </w:tbl>
    <w:p w14:paraId="1E465991" w14:textId="77777777" w:rsidR="009301DE" w:rsidRPr="00026464" w:rsidRDefault="009301DE" w:rsidP="00842C3C">
      <w:pPr>
        <w:rPr>
          <w:rFonts w:ascii="Times New Roman" w:hAnsi="Times New Roman" w:cs="Times New Roman"/>
          <w:sz w:val="22"/>
          <w:szCs w:val="22"/>
        </w:rPr>
      </w:pPr>
    </w:p>
    <w:p w14:paraId="4DECD722" w14:textId="77777777" w:rsidR="009301DE" w:rsidRPr="00026464" w:rsidRDefault="009301DE" w:rsidP="00842C3C">
      <w:pPr>
        <w:rPr>
          <w:rFonts w:ascii="Times New Roman" w:hAnsi="Times New Roman" w:cs="Times New Roman"/>
          <w:sz w:val="22"/>
          <w:szCs w:val="22"/>
        </w:rPr>
      </w:pPr>
    </w:p>
    <w:p w14:paraId="0CE745F8" w14:textId="2741BF65" w:rsidR="009301DE" w:rsidRPr="00026464" w:rsidRDefault="009301DE" w:rsidP="009301DE">
      <w:pPr>
        <w:jc w:val="center"/>
        <w:rPr>
          <w:rFonts w:ascii="Times New Roman" w:hAnsi="Times New Roman" w:cs="Times New Roman"/>
          <w:b/>
          <w:sz w:val="22"/>
          <w:szCs w:val="22"/>
        </w:rPr>
      </w:pPr>
      <w:r w:rsidRPr="00026464">
        <w:rPr>
          <w:rFonts w:ascii="Times New Roman" w:hAnsi="Times New Roman" w:cs="Times New Roman"/>
          <w:b/>
          <w:sz w:val="22"/>
          <w:szCs w:val="22"/>
        </w:rPr>
        <w:t>Table 4:  P@30 and MAP for the Pseudo Relevance Feedback and Pseudo Relevance Feedback with URL Enhanced for all relevant tweets</w:t>
      </w:r>
    </w:p>
    <w:p w14:paraId="6EF0A878" w14:textId="77777777" w:rsidR="009301DE" w:rsidRPr="00026464" w:rsidRDefault="009301DE" w:rsidP="009301DE">
      <w:pPr>
        <w:jc w:val="center"/>
        <w:rPr>
          <w:rFonts w:ascii="Times New Roman" w:hAnsi="Times New Roman" w:cs="Times New Roman"/>
          <w:b/>
          <w:sz w:val="22"/>
          <w:szCs w:val="22"/>
        </w:rPr>
      </w:pPr>
    </w:p>
    <w:tbl>
      <w:tblPr>
        <w:tblStyle w:val="LightShading"/>
        <w:tblW w:w="0" w:type="auto"/>
        <w:tblLook w:val="04A0" w:firstRow="1" w:lastRow="0" w:firstColumn="1" w:lastColumn="0" w:noHBand="0" w:noVBand="1"/>
      </w:tblPr>
      <w:tblGrid>
        <w:gridCol w:w="3192"/>
        <w:gridCol w:w="3192"/>
        <w:gridCol w:w="3192"/>
      </w:tblGrid>
      <w:tr w:rsidR="009301DE" w:rsidRPr="00026464" w14:paraId="2D8F4E13" w14:textId="77777777" w:rsidTr="00930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C7F884F" w14:textId="77777777" w:rsidR="009301DE" w:rsidRPr="00026464" w:rsidRDefault="009301DE" w:rsidP="009301DE">
            <w:pPr>
              <w:rPr>
                <w:rFonts w:ascii="Times New Roman" w:hAnsi="Times New Roman" w:cs="Times New Roman"/>
                <w:sz w:val="22"/>
                <w:szCs w:val="22"/>
              </w:rPr>
            </w:pPr>
            <w:r w:rsidRPr="00026464">
              <w:rPr>
                <w:rFonts w:ascii="Times New Roman" w:hAnsi="Times New Roman" w:cs="Times New Roman"/>
                <w:sz w:val="22"/>
                <w:szCs w:val="22"/>
              </w:rPr>
              <w:t>Feature</w:t>
            </w:r>
          </w:p>
        </w:tc>
        <w:tc>
          <w:tcPr>
            <w:tcW w:w="3192" w:type="dxa"/>
          </w:tcPr>
          <w:p w14:paraId="339CFF4A" w14:textId="77777777" w:rsidR="009301DE" w:rsidRPr="00026464" w:rsidRDefault="009301DE" w:rsidP="009301D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P@30</w:t>
            </w:r>
          </w:p>
        </w:tc>
        <w:tc>
          <w:tcPr>
            <w:tcW w:w="3192" w:type="dxa"/>
          </w:tcPr>
          <w:p w14:paraId="28FA8364" w14:textId="77777777" w:rsidR="009301DE" w:rsidRPr="00026464" w:rsidRDefault="009301DE" w:rsidP="009301D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MAP</w:t>
            </w:r>
          </w:p>
        </w:tc>
      </w:tr>
      <w:tr w:rsidR="009301DE" w:rsidRPr="00026464" w14:paraId="0B81596A" w14:textId="77777777" w:rsidTr="00930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DB2F1F6" w14:textId="77777777" w:rsidR="009301DE" w:rsidRPr="00026464" w:rsidRDefault="009301DE" w:rsidP="009301DE">
            <w:pPr>
              <w:rPr>
                <w:rFonts w:ascii="Times New Roman" w:hAnsi="Times New Roman" w:cs="Times New Roman"/>
                <w:sz w:val="22"/>
                <w:szCs w:val="22"/>
              </w:rPr>
            </w:pPr>
            <w:r w:rsidRPr="00026464">
              <w:rPr>
                <w:rFonts w:ascii="Times New Roman" w:hAnsi="Times New Roman" w:cs="Times New Roman"/>
                <w:sz w:val="22"/>
                <w:szCs w:val="22"/>
              </w:rPr>
              <w:t>None</w:t>
            </w:r>
          </w:p>
        </w:tc>
        <w:tc>
          <w:tcPr>
            <w:tcW w:w="3192" w:type="dxa"/>
          </w:tcPr>
          <w:p w14:paraId="04F95A04" w14:textId="183D228F" w:rsidR="009301DE" w:rsidRPr="00026464" w:rsidRDefault="00B7478B" w:rsidP="009301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0.1616</w:t>
            </w:r>
          </w:p>
        </w:tc>
        <w:tc>
          <w:tcPr>
            <w:tcW w:w="3192" w:type="dxa"/>
          </w:tcPr>
          <w:p w14:paraId="6CFEF170" w14:textId="4404B068" w:rsidR="009301DE" w:rsidRPr="00026464" w:rsidRDefault="00B7478B" w:rsidP="009301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0.1299</w:t>
            </w:r>
          </w:p>
        </w:tc>
      </w:tr>
      <w:tr w:rsidR="009301DE" w:rsidRPr="00026464" w14:paraId="5B201454" w14:textId="77777777" w:rsidTr="009301DE">
        <w:tc>
          <w:tcPr>
            <w:cnfStyle w:val="001000000000" w:firstRow="0" w:lastRow="0" w:firstColumn="1" w:lastColumn="0" w:oddVBand="0" w:evenVBand="0" w:oddHBand="0" w:evenHBand="0" w:firstRowFirstColumn="0" w:firstRowLastColumn="0" w:lastRowFirstColumn="0" w:lastRowLastColumn="0"/>
            <w:tcW w:w="3192" w:type="dxa"/>
          </w:tcPr>
          <w:p w14:paraId="7C4FF791" w14:textId="77777777" w:rsidR="009301DE" w:rsidRPr="00026464" w:rsidRDefault="009301DE" w:rsidP="009301DE">
            <w:pPr>
              <w:rPr>
                <w:rFonts w:ascii="Times New Roman" w:hAnsi="Times New Roman" w:cs="Times New Roman"/>
                <w:sz w:val="22"/>
                <w:szCs w:val="22"/>
              </w:rPr>
            </w:pPr>
            <w:r w:rsidRPr="00026464">
              <w:rPr>
                <w:rFonts w:ascii="Times New Roman" w:hAnsi="Times New Roman" w:cs="Times New Roman"/>
                <w:sz w:val="22"/>
                <w:szCs w:val="22"/>
              </w:rPr>
              <w:t>PRF</w:t>
            </w:r>
          </w:p>
        </w:tc>
        <w:tc>
          <w:tcPr>
            <w:tcW w:w="3192" w:type="dxa"/>
          </w:tcPr>
          <w:p w14:paraId="22D9817E" w14:textId="6C6DCA56" w:rsidR="009301DE" w:rsidRPr="00026464" w:rsidRDefault="00B7478B" w:rsidP="009301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0.1915 (+0.030)</w:t>
            </w:r>
          </w:p>
        </w:tc>
        <w:tc>
          <w:tcPr>
            <w:tcW w:w="3192" w:type="dxa"/>
          </w:tcPr>
          <w:p w14:paraId="0D499685" w14:textId="691A7E9B" w:rsidR="009301DE" w:rsidRPr="00026464" w:rsidRDefault="00B7478B" w:rsidP="009301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0.1653 (+0.035)</w:t>
            </w:r>
          </w:p>
        </w:tc>
      </w:tr>
      <w:tr w:rsidR="009301DE" w:rsidRPr="00026464" w14:paraId="631838F8" w14:textId="77777777" w:rsidTr="00930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8B8B434" w14:textId="77777777" w:rsidR="009301DE" w:rsidRPr="00026464" w:rsidRDefault="009301DE" w:rsidP="009301DE">
            <w:pPr>
              <w:rPr>
                <w:rFonts w:ascii="Times New Roman" w:hAnsi="Times New Roman" w:cs="Times New Roman"/>
                <w:sz w:val="22"/>
                <w:szCs w:val="22"/>
              </w:rPr>
            </w:pPr>
            <w:r w:rsidRPr="00026464">
              <w:rPr>
                <w:rFonts w:ascii="Times New Roman" w:hAnsi="Times New Roman" w:cs="Times New Roman"/>
                <w:sz w:val="22"/>
                <w:szCs w:val="22"/>
              </w:rPr>
              <w:t>PRFU</w:t>
            </w:r>
          </w:p>
        </w:tc>
        <w:tc>
          <w:tcPr>
            <w:tcW w:w="3192" w:type="dxa"/>
          </w:tcPr>
          <w:p w14:paraId="60E618FD" w14:textId="0E6C3ADA" w:rsidR="009301DE" w:rsidRPr="00026464" w:rsidRDefault="00B7478B" w:rsidP="009301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0.2090 (+0.018)</w:t>
            </w:r>
          </w:p>
        </w:tc>
        <w:tc>
          <w:tcPr>
            <w:tcW w:w="3192" w:type="dxa"/>
          </w:tcPr>
          <w:p w14:paraId="7659838A" w14:textId="5EEE14AC" w:rsidR="009301DE" w:rsidRPr="00026464" w:rsidRDefault="00B7478B" w:rsidP="009301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26464">
              <w:rPr>
                <w:rFonts w:ascii="Times New Roman" w:hAnsi="Times New Roman" w:cs="Times New Roman"/>
                <w:sz w:val="22"/>
                <w:szCs w:val="22"/>
              </w:rPr>
              <w:t>0.1733 (+0.008)</w:t>
            </w:r>
          </w:p>
        </w:tc>
      </w:tr>
    </w:tbl>
    <w:p w14:paraId="334E7B67" w14:textId="77777777" w:rsidR="009301DE" w:rsidRPr="00026464" w:rsidRDefault="009301DE" w:rsidP="009301DE">
      <w:pPr>
        <w:rPr>
          <w:rFonts w:ascii="Times New Roman" w:hAnsi="Times New Roman" w:cs="Times New Roman"/>
          <w:sz w:val="22"/>
          <w:szCs w:val="22"/>
        </w:rPr>
      </w:pPr>
    </w:p>
    <w:p w14:paraId="64E0FB2D" w14:textId="77777777" w:rsidR="009301DE" w:rsidRPr="00026464" w:rsidRDefault="009301DE" w:rsidP="009301DE">
      <w:pPr>
        <w:rPr>
          <w:rFonts w:ascii="Times New Roman" w:hAnsi="Times New Roman" w:cs="Times New Roman"/>
          <w:sz w:val="22"/>
          <w:szCs w:val="22"/>
        </w:rPr>
      </w:pPr>
    </w:p>
    <w:p w14:paraId="2610E89B" w14:textId="3ABB4F4A" w:rsidR="009301DE" w:rsidRPr="00026464" w:rsidRDefault="00B7478B" w:rsidP="009301DE">
      <w:pPr>
        <w:jc w:val="center"/>
        <w:rPr>
          <w:rFonts w:ascii="Times New Roman" w:hAnsi="Times New Roman" w:cs="Times New Roman"/>
          <w:sz w:val="22"/>
          <w:szCs w:val="22"/>
        </w:rPr>
      </w:pPr>
      <w:r w:rsidRPr="00026464">
        <w:rPr>
          <w:rFonts w:ascii="Times New Roman" w:hAnsi="Times New Roman" w:cs="Times New Roman"/>
          <w:b/>
          <w:sz w:val="22"/>
          <w:szCs w:val="22"/>
        </w:rPr>
        <w:t>Table 5</w:t>
      </w:r>
      <w:r w:rsidR="009301DE" w:rsidRPr="00026464">
        <w:rPr>
          <w:rFonts w:ascii="Times New Roman" w:hAnsi="Times New Roman" w:cs="Times New Roman"/>
          <w:b/>
          <w:sz w:val="22"/>
          <w:szCs w:val="22"/>
        </w:rPr>
        <w:t>:  P@30 and MAP for the Pseudo Relevance Feedback and Pseudo Relevance Feedback with URL Enhanc</w:t>
      </w:r>
      <w:r w:rsidRPr="00026464">
        <w:rPr>
          <w:rFonts w:ascii="Times New Roman" w:hAnsi="Times New Roman" w:cs="Times New Roman"/>
          <w:b/>
          <w:sz w:val="22"/>
          <w:szCs w:val="22"/>
        </w:rPr>
        <w:t>ed for only highly</w:t>
      </w:r>
      <w:r w:rsidR="009301DE" w:rsidRPr="00026464">
        <w:rPr>
          <w:rFonts w:ascii="Times New Roman" w:hAnsi="Times New Roman" w:cs="Times New Roman"/>
          <w:b/>
          <w:sz w:val="22"/>
          <w:szCs w:val="22"/>
        </w:rPr>
        <w:t xml:space="preserve"> relevant tweets</w:t>
      </w:r>
    </w:p>
    <w:p w14:paraId="217BFC01" w14:textId="77777777" w:rsidR="009301DE" w:rsidRPr="00026464" w:rsidRDefault="009301DE" w:rsidP="009301DE">
      <w:pPr>
        <w:jc w:val="center"/>
        <w:rPr>
          <w:rFonts w:ascii="Times New Roman" w:hAnsi="Times New Roman" w:cs="Times New Roman"/>
          <w:sz w:val="22"/>
          <w:szCs w:val="22"/>
        </w:rPr>
      </w:pPr>
    </w:p>
    <w:p w14:paraId="0F995040" w14:textId="77777777" w:rsidR="00D6314E" w:rsidRPr="00026464" w:rsidRDefault="00D6314E" w:rsidP="00842C3C">
      <w:pPr>
        <w:rPr>
          <w:rFonts w:ascii="Times New Roman" w:hAnsi="Times New Roman" w:cs="Times New Roman"/>
          <w:sz w:val="22"/>
          <w:szCs w:val="22"/>
        </w:rPr>
      </w:pPr>
    </w:p>
    <w:p w14:paraId="73D91961" w14:textId="1542DA0A" w:rsidR="00EF13E2" w:rsidRPr="00026464" w:rsidRDefault="00EF13E2" w:rsidP="00842C3C">
      <w:pPr>
        <w:rPr>
          <w:rFonts w:ascii="Times New Roman" w:hAnsi="Times New Roman" w:cs="Times New Roman"/>
          <w:sz w:val="22"/>
          <w:szCs w:val="22"/>
        </w:rPr>
      </w:pPr>
      <w:r w:rsidRPr="00026464">
        <w:rPr>
          <w:rFonts w:ascii="Times New Roman" w:hAnsi="Times New Roman" w:cs="Times New Roman"/>
          <w:sz w:val="22"/>
          <w:szCs w:val="22"/>
        </w:rPr>
        <w:t>The Pseudo Relevance Feedback for top 5 documents with 10 terms significantly increased the precision of the result. The URL Enhancer was also effective in making the precessions better. The me</w:t>
      </w:r>
      <w:r w:rsidR="00DD60EA" w:rsidRPr="00026464">
        <w:rPr>
          <w:rFonts w:ascii="Times New Roman" w:hAnsi="Times New Roman" w:cs="Times New Roman"/>
          <w:sz w:val="22"/>
          <w:szCs w:val="22"/>
        </w:rPr>
        <w:t>dian for the precision at 30 in</w:t>
      </w:r>
      <w:r w:rsidRPr="00026464">
        <w:rPr>
          <w:rFonts w:ascii="Times New Roman" w:hAnsi="Times New Roman" w:cs="Times New Roman"/>
          <w:sz w:val="22"/>
          <w:szCs w:val="22"/>
        </w:rPr>
        <w:t xml:space="preserve"> the </w:t>
      </w:r>
      <w:r w:rsidR="00DD60EA" w:rsidRPr="00026464">
        <w:rPr>
          <w:rFonts w:ascii="Times New Roman" w:hAnsi="Times New Roman" w:cs="Times New Roman"/>
          <w:sz w:val="22"/>
          <w:szCs w:val="22"/>
        </w:rPr>
        <w:t xml:space="preserve">TREC </w:t>
      </w:r>
      <w:r w:rsidRPr="00026464">
        <w:rPr>
          <w:rFonts w:ascii="Times New Roman" w:hAnsi="Times New Roman" w:cs="Times New Roman"/>
          <w:sz w:val="22"/>
          <w:szCs w:val="22"/>
        </w:rPr>
        <w:t>track</w:t>
      </w:r>
      <w:r w:rsidR="00DD60EA" w:rsidRPr="00026464">
        <w:rPr>
          <w:rFonts w:ascii="Times New Roman" w:hAnsi="Times New Roman" w:cs="Times New Roman"/>
          <w:sz w:val="22"/>
          <w:szCs w:val="22"/>
        </w:rPr>
        <w:t xml:space="preserve"> for highly relevant tweet was 0.1904,</w:t>
      </w:r>
      <w:r w:rsidRPr="00026464">
        <w:rPr>
          <w:rFonts w:ascii="Times New Roman" w:hAnsi="Times New Roman" w:cs="Times New Roman"/>
          <w:sz w:val="22"/>
          <w:szCs w:val="22"/>
        </w:rPr>
        <w:t xml:space="preserve"> which is 0.0186 lowe</w:t>
      </w:r>
      <w:r w:rsidR="00DD60EA" w:rsidRPr="00026464">
        <w:rPr>
          <w:rFonts w:ascii="Times New Roman" w:hAnsi="Times New Roman" w:cs="Times New Roman"/>
          <w:sz w:val="22"/>
          <w:szCs w:val="22"/>
        </w:rPr>
        <w:t xml:space="preserve">r than my final precision at 30. </w:t>
      </w:r>
    </w:p>
    <w:p w14:paraId="5371B244" w14:textId="3CFB77B0" w:rsidR="00CB15F3" w:rsidRPr="00026464" w:rsidRDefault="00CB15F3" w:rsidP="00842C3C">
      <w:pPr>
        <w:rPr>
          <w:rFonts w:ascii="Times New Roman" w:hAnsi="Times New Roman" w:cs="Times New Roman"/>
          <w:sz w:val="22"/>
          <w:szCs w:val="22"/>
        </w:rPr>
      </w:pPr>
    </w:p>
    <w:p w14:paraId="4BD0C9D2" w14:textId="32CF65F6" w:rsidR="00CB15F3" w:rsidRPr="00026464" w:rsidRDefault="00CB15F3" w:rsidP="00842C3C">
      <w:pPr>
        <w:rPr>
          <w:rFonts w:ascii="Times New Roman" w:hAnsi="Times New Roman" w:cs="Times New Roman"/>
          <w:b/>
          <w:sz w:val="22"/>
          <w:szCs w:val="22"/>
        </w:rPr>
      </w:pPr>
      <w:r w:rsidRPr="00026464">
        <w:rPr>
          <w:rFonts w:ascii="Times New Roman" w:hAnsi="Times New Roman" w:cs="Times New Roman"/>
          <w:b/>
          <w:sz w:val="22"/>
          <w:szCs w:val="22"/>
        </w:rPr>
        <w:t>Query Level Analysis</w:t>
      </w:r>
    </w:p>
    <w:p w14:paraId="598753E6" w14:textId="77777777" w:rsidR="00CB15F3" w:rsidRPr="00026464" w:rsidRDefault="00CB15F3" w:rsidP="00842C3C">
      <w:pPr>
        <w:rPr>
          <w:rFonts w:ascii="Times New Roman" w:hAnsi="Times New Roman" w:cs="Times New Roman"/>
          <w:b/>
          <w:sz w:val="22"/>
          <w:szCs w:val="22"/>
        </w:rPr>
      </w:pPr>
    </w:p>
    <w:p w14:paraId="03422496" w14:textId="12297772" w:rsidR="00241DEF" w:rsidRPr="00026464" w:rsidRDefault="00945A14" w:rsidP="00B56701">
      <w:pPr>
        <w:pStyle w:val="HTMLPreformatted"/>
        <w:rPr>
          <w:rFonts w:ascii="Times New Roman" w:hAnsi="Times New Roman"/>
          <w:color w:val="000000"/>
        </w:rPr>
      </w:pPr>
      <w:r>
        <w:rPr>
          <w:rFonts w:ascii="Times New Roman" w:hAnsi="Times New Roman" w:cs="Times New Roman"/>
          <w:sz w:val="22"/>
          <w:szCs w:val="22"/>
        </w:rPr>
        <w:t>Figure 3</w:t>
      </w:r>
      <w:r w:rsidR="00B56701" w:rsidRPr="00026464">
        <w:rPr>
          <w:rFonts w:ascii="Times New Roman" w:hAnsi="Times New Roman" w:cs="Times New Roman"/>
          <w:sz w:val="22"/>
          <w:szCs w:val="22"/>
        </w:rPr>
        <w:t xml:space="preserve"> shows the different queries and the results for precision at 30. Two of the best performing queries were query 66 “</w:t>
      </w:r>
      <w:r w:rsidR="00B56701" w:rsidRPr="00026464">
        <w:rPr>
          <w:rFonts w:ascii="Times New Roman" w:hAnsi="Times New Roman"/>
          <w:color w:val="000000"/>
        </w:rPr>
        <w:t xml:space="preserve">Journalists' treatment in Egypt” and query 86 “Joanna </w:t>
      </w:r>
      <w:proofErr w:type="spellStart"/>
      <w:r w:rsidR="00B56701" w:rsidRPr="00026464">
        <w:rPr>
          <w:rFonts w:ascii="Times New Roman" w:hAnsi="Times New Roman"/>
          <w:color w:val="000000"/>
        </w:rPr>
        <w:t>Yeates</w:t>
      </w:r>
      <w:proofErr w:type="spellEnd"/>
      <w:r w:rsidR="00B56701" w:rsidRPr="00026464">
        <w:rPr>
          <w:rFonts w:ascii="Times New Roman" w:hAnsi="Times New Roman"/>
          <w:color w:val="000000"/>
        </w:rPr>
        <w:t xml:space="preserve"> murder”. The first topic was very popular in 2011 and would easily retrieve lots of results as there is bound to be lots of tweets about the topic. </w:t>
      </w:r>
      <w:r w:rsidR="00B56701" w:rsidRPr="00026464">
        <w:rPr>
          <w:rFonts w:ascii="Times New Roman" w:hAnsi="Times New Roman"/>
          <w:color w:val="000000"/>
        </w:rPr>
        <w:lastRenderedPageBreak/>
        <w:t xml:space="preserve">The second topic on the other hand is very specific and would probably not contain in a non-relevant tweet. On the other hand query 58 “FDA approval of drugs” and query 69 “High taxes” are very broad. The unpopularity of the tweets could result in less relevant tweets being available and the query difficulty because of topic broadness makes retrieving the desired results much harder. Hence the system needs to consider adding a feature that </w:t>
      </w:r>
      <w:r w:rsidR="002544A4" w:rsidRPr="00026464">
        <w:rPr>
          <w:rFonts w:ascii="Times New Roman" w:hAnsi="Times New Roman"/>
          <w:color w:val="000000"/>
        </w:rPr>
        <w:t xml:space="preserve">can narrow down </w:t>
      </w:r>
      <w:r w:rsidR="00127446">
        <w:rPr>
          <w:rFonts w:ascii="Times New Roman" w:hAnsi="Times New Roman"/>
          <w:color w:val="000000"/>
        </w:rPr>
        <w:t>the results</w:t>
      </w:r>
      <w:r w:rsidR="002544A4" w:rsidRPr="00026464">
        <w:rPr>
          <w:rFonts w:ascii="Times New Roman" w:hAnsi="Times New Roman"/>
          <w:color w:val="000000"/>
        </w:rPr>
        <w:t xml:space="preserve"> for topics that are broad and less popular. </w:t>
      </w:r>
    </w:p>
    <w:p w14:paraId="40C29ACD" w14:textId="77777777" w:rsidR="00B56701" w:rsidRPr="00026464" w:rsidRDefault="00B56701" w:rsidP="00B56701">
      <w:pPr>
        <w:pStyle w:val="HTMLPreformatted"/>
        <w:rPr>
          <w:rFonts w:ascii="Times New Roman" w:hAnsi="Times New Roman"/>
          <w:color w:val="000000"/>
        </w:rPr>
      </w:pPr>
    </w:p>
    <w:p w14:paraId="1B824066" w14:textId="5834D00D" w:rsidR="00241DEF" w:rsidRPr="00026464" w:rsidRDefault="00B56701" w:rsidP="00842C3C">
      <w:pPr>
        <w:rPr>
          <w:rFonts w:ascii="Times New Roman" w:hAnsi="Times New Roman" w:cs="Times New Roman"/>
          <w:b/>
          <w:sz w:val="22"/>
          <w:szCs w:val="22"/>
        </w:rPr>
      </w:pPr>
      <w:r w:rsidRPr="00026464">
        <w:rPr>
          <w:rFonts w:ascii="Times New Roman" w:hAnsi="Times New Roman"/>
          <w:noProof/>
        </w:rPr>
        <w:drawing>
          <wp:inline distT="0" distB="0" distL="0" distR="0" wp14:anchorId="7D1E7429" wp14:editId="13A46F49">
            <wp:extent cx="5943600" cy="3441032"/>
            <wp:effectExtent l="0" t="0" r="2540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3CD13D" w14:textId="77777777" w:rsidR="00B56701" w:rsidRPr="00026464" w:rsidRDefault="00B56701" w:rsidP="00B56701">
      <w:pPr>
        <w:jc w:val="center"/>
        <w:rPr>
          <w:rFonts w:ascii="Times New Roman" w:hAnsi="Times New Roman" w:cs="Times New Roman"/>
          <w:b/>
          <w:sz w:val="22"/>
          <w:szCs w:val="22"/>
        </w:rPr>
      </w:pPr>
    </w:p>
    <w:p w14:paraId="4800E072" w14:textId="46214DDB" w:rsidR="00B56701" w:rsidRPr="00026464" w:rsidRDefault="00B56701" w:rsidP="00B56701">
      <w:pPr>
        <w:jc w:val="center"/>
        <w:rPr>
          <w:rFonts w:ascii="Times New Roman" w:hAnsi="Times New Roman" w:cs="Times New Roman"/>
          <w:b/>
          <w:sz w:val="22"/>
          <w:szCs w:val="22"/>
        </w:rPr>
      </w:pPr>
      <w:r w:rsidRPr="00026464">
        <w:rPr>
          <w:rFonts w:ascii="Times New Roman" w:hAnsi="Times New Roman" w:cs="Times New Roman"/>
          <w:b/>
          <w:sz w:val="22"/>
          <w:szCs w:val="22"/>
        </w:rPr>
        <w:t>Fig 3: Precision at 30 for all 60 queries for Krovetz and URL removed Index, Pseudo Relevance Feedback Feature and Pseudo Relevance Feedback with added URL Enhance</w:t>
      </w:r>
    </w:p>
    <w:p w14:paraId="6EED3B7B" w14:textId="77777777" w:rsidR="00241DEF" w:rsidRPr="00026464" w:rsidRDefault="00241DEF" w:rsidP="00842C3C">
      <w:pPr>
        <w:rPr>
          <w:rFonts w:ascii="Times New Roman" w:hAnsi="Times New Roman" w:cs="Times New Roman"/>
          <w:b/>
          <w:sz w:val="22"/>
          <w:szCs w:val="22"/>
        </w:rPr>
      </w:pPr>
    </w:p>
    <w:p w14:paraId="1E0FD7E5" w14:textId="77777777" w:rsidR="00241DEF" w:rsidRPr="00026464" w:rsidRDefault="00241DEF" w:rsidP="00842C3C">
      <w:pPr>
        <w:rPr>
          <w:rFonts w:ascii="Times New Roman" w:hAnsi="Times New Roman" w:cs="Times New Roman"/>
          <w:b/>
          <w:sz w:val="22"/>
          <w:szCs w:val="22"/>
        </w:rPr>
      </w:pPr>
    </w:p>
    <w:p w14:paraId="60DA298E" w14:textId="77777777" w:rsidR="00241DEF" w:rsidRPr="00026464" w:rsidRDefault="00241DEF" w:rsidP="00842C3C">
      <w:pPr>
        <w:rPr>
          <w:rFonts w:ascii="Times New Roman" w:hAnsi="Times New Roman" w:cs="Times New Roman"/>
          <w:b/>
          <w:sz w:val="22"/>
          <w:szCs w:val="22"/>
        </w:rPr>
      </w:pPr>
    </w:p>
    <w:p w14:paraId="63A69735" w14:textId="2E10EEDF" w:rsidR="00CB15F3" w:rsidRPr="00026464" w:rsidRDefault="00CB15F3" w:rsidP="00842C3C">
      <w:pPr>
        <w:rPr>
          <w:rFonts w:ascii="Times New Roman" w:hAnsi="Times New Roman" w:cs="Times New Roman"/>
          <w:b/>
          <w:sz w:val="22"/>
          <w:szCs w:val="22"/>
        </w:rPr>
      </w:pPr>
      <w:r w:rsidRPr="00026464">
        <w:rPr>
          <w:rFonts w:ascii="Times New Roman" w:hAnsi="Times New Roman" w:cs="Times New Roman"/>
          <w:b/>
          <w:sz w:val="22"/>
          <w:szCs w:val="22"/>
        </w:rPr>
        <w:t>FUTRUE WORK</w:t>
      </w:r>
      <w:r w:rsidR="00026464" w:rsidRPr="00026464">
        <w:rPr>
          <w:rFonts w:ascii="Times New Roman" w:hAnsi="Times New Roman" w:cs="Times New Roman"/>
          <w:b/>
          <w:sz w:val="22"/>
          <w:szCs w:val="22"/>
        </w:rPr>
        <w:t xml:space="preserve"> and CONCLUSION</w:t>
      </w:r>
    </w:p>
    <w:p w14:paraId="15BF881F" w14:textId="77777777" w:rsidR="002F5FAB" w:rsidRPr="00026464" w:rsidRDefault="002F5FAB" w:rsidP="00842C3C">
      <w:pPr>
        <w:rPr>
          <w:rFonts w:ascii="Times New Roman" w:hAnsi="Times New Roman" w:cs="Times New Roman"/>
          <w:sz w:val="22"/>
          <w:szCs w:val="22"/>
        </w:rPr>
      </w:pPr>
    </w:p>
    <w:p w14:paraId="6C891292" w14:textId="45F45C19" w:rsidR="00CB15F3" w:rsidRDefault="002544A4" w:rsidP="00026464">
      <w:pPr>
        <w:ind w:firstLine="144"/>
        <w:rPr>
          <w:rFonts w:ascii="Times New Roman" w:hAnsi="Times New Roman" w:cs="Times New Roman"/>
          <w:sz w:val="22"/>
          <w:szCs w:val="22"/>
        </w:rPr>
      </w:pPr>
      <w:r w:rsidRPr="00026464">
        <w:rPr>
          <w:rFonts w:ascii="Times New Roman" w:hAnsi="Times New Roman" w:cs="Times New Roman"/>
          <w:sz w:val="22"/>
          <w:szCs w:val="22"/>
        </w:rPr>
        <w:t>One of the key features that I was unable to finish due to time limitations was document expansion from the URL contained in the tweet.</w:t>
      </w:r>
      <w:r w:rsidR="00B900A1">
        <w:rPr>
          <w:rFonts w:ascii="Times New Roman" w:hAnsi="Times New Roman" w:cs="Times New Roman"/>
          <w:sz w:val="22"/>
          <w:szCs w:val="22"/>
        </w:rPr>
        <w:t xml:space="preserve"> This requires web crawling and could consume a significant amount of time.</w:t>
      </w:r>
      <w:r w:rsidRPr="00026464">
        <w:rPr>
          <w:rFonts w:ascii="Times New Roman" w:hAnsi="Times New Roman" w:cs="Times New Roman"/>
          <w:sz w:val="22"/>
          <w:szCs w:val="22"/>
        </w:rPr>
        <w:t xml:space="preserve"> Many participants have tried the document expansion feature and seen a lot of improvement. </w:t>
      </w:r>
      <w:r w:rsidR="00026464">
        <w:rPr>
          <w:rFonts w:ascii="Times New Roman" w:hAnsi="Times New Roman" w:cs="Times New Roman"/>
          <w:sz w:val="22"/>
          <w:szCs w:val="22"/>
        </w:rPr>
        <w:t>It would be wise to add this feature in the future version to make the results better.</w:t>
      </w:r>
    </w:p>
    <w:p w14:paraId="7A5C1B8E" w14:textId="357D0E89" w:rsidR="00026464" w:rsidRDefault="00026464" w:rsidP="00842C3C">
      <w:pPr>
        <w:rPr>
          <w:rFonts w:ascii="Times New Roman" w:hAnsi="Times New Roman" w:cs="Times New Roman"/>
          <w:sz w:val="22"/>
          <w:szCs w:val="22"/>
        </w:rPr>
      </w:pPr>
      <w:r>
        <w:rPr>
          <w:rFonts w:ascii="Times New Roman" w:hAnsi="Times New Roman" w:cs="Times New Roman"/>
          <w:sz w:val="22"/>
          <w:szCs w:val="22"/>
        </w:rPr>
        <w:tab/>
        <w:t>In this way I was able to download raw tweets, index them and was able to retrieve them for a given query. Most important</w:t>
      </w:r>
      <w:r w:rsidR="005C6A07">
        <w:rPr>
          <w:rFonts w:ascii="Times New Roman" w:hAnsi="Times New Roman" w:cs="Times New Roman"/>
          <w:sz w:val="22"/>
          <w:szCs w:val="22"/>
        </w:rPr>
        <w:t>ly,</w:t>
      </w:r>
      <w:r>
        <w:rPr>
          <w:rFonts w:ascii="Times New Roman" w:hAnsi="Times New Roman" w:cs="Times New Roman"/>
          <w:sz w:val="22"/>
          <w:szCs w:val="22"/>
        </w:rPr>
        <w:t xml:space="preserve"> this was done without using any future evidence</w:t>
      </w:r>
      <w:r w:rsidR="005C6A07">
        <w:rPr>
          <w:rFonts w:ascii="Times New Roman" w:hAnsi="Times New Roman" w:cs="Times New Roman"/>
          <w:sz w:val="22"/>
          <w:szCs w:val="22"/>
        </w:rPr>
        <w:t xml:space="preserve"> and</w:t>
      </w:r>
      <w:r>
        <w:rPr>
          <w:rFonts w:ascii="Times New Roman" w:hAnsi="Times New Roman" w:cs="Times New Roman"/>
          <w:sz w:val="22"/>
          <w:szCs w:val="22"/>
        </w:rPr>
        <w:t xml:space="preserve"> based on the </w:t>
      </w:r>
      <w:r w:rsidR="005C6A07">
        <w:rPr>
          <w:rFonts w:ascii="Times New Roman" w:hAnsi="Times New Roman" w:cs="Times New Roman"/>
          <w:sz w:val="22"/>
          <w:szCs w:val="22"/>
        </w:rPr>
        <w:t xml:space="preserve">“query time” </w:t>
      </w:r>
      <w:r>
        <w:rPr>
          <w:rFonts w:ascii="Times New Roman" w:hAnsi="Times New Roman" w:cs="Times New Roman"/>
          <w:sz w:val="22"/>
          <w:szCs w:val="22"/>
        </w:rPr>
        <w:t>timestamp given for the query. I also concluded that using pseudo relevance feedback for query expansion and using URL</w:t>
      </w:r>
      <w:r w:rsidR="00B900A1">
        <w:rPr>
          <w:rFonts w:ascii="Times New Roman" w:hAnsi="Times New Roman" w:cs="Times New Roman"/>
          <w:sz w:val="22"/>
          <w:szCs w:val="22"/>
        </w:rPr>
        <w:t>’s presence</w:t>
      </w:r>
      <w:r>
        <w:rPr>
          <w:rFonts w:ascii="Times New Roman" w:hAnsi="Times New Roman" w:cs="Times New Roman"/>
          <w:sz w:val="22"/>
          <w:szCs w:val="22"/>
        </w:rPr>
        <w:t xml:space="preserve"> for enhancing tweet score</w:t>
      </w:r>
      <w:r w:rsidR="005C6A07">
        <w:rPr>
          <w:rFonts w:ascii="Times New Roman" w:hAnsi="Times New Roman" w:cs="Times New Roman"/>
          <w:sz w:val="22"/>
          <w:szCs w:val="22"/>
        </w:rPr>
        <w:t>s</w:t>
      </w:r>
      <w:r>
        <w:rPr>
          <w:rFonts w:ascii="Times New Roman" w:hAnsi="Times New Roman" w:cs="Times New Roman"/>
          <w:sz w:val="22"/>
          <w:szCs w:val="22"/>
        </w:rPr>
        <w:t xml:space="preserve"> could significantly make the precision of the results better. </w:t>
      </w:r>
    </w:p>
    <w:p w14:paraId="11A97537" w14:textId="77777777" w:rsidR="006F1295" w:rsidRPr="00026464" w:rsidRDefault="006F1295" w:rsidP="00C9705B">
      <w:pPr>
        <w:rPr>
          <w:rFonts w:ascii="Times New Roman" w:hAnsi="Times New Roman" w:cs="Times New Roman"/>
          <w:sz w:val="22"/>
          <w:szCs w:val="22"/>
        </w:rPr>
      </w:pPr>
    </w:p>
    <w:p w14:paraId="5746DC76" w14:textId="77777777" w:rsidR="000C610C" w:rsidRPr="00026464" w:rsidRDefault="000C610C" w:rsidP="00C9705B">
      <w:pPr>
        <w:rPr>
          <w:rFonts w:ascii="Times New Roman" w:hAnsi="Times New Roman" w:cs="Times New Roman"/>
          <w:sz w:val="22"/>
          <w:szCs w:val="22"/>
        </w:rPr>
      </w:pPr>
    </w:p>
    <w:p w14:paraId="47D0EB4E" w14:textId="77777777" w:rsidR="00B900A1" w:rsidRDefault="00B900A1" w:rsidP="00C9705B">
      <w:pPr>
        <w:rPr>
          <w:rFonts w:ascii="Times New Roman" w:hAnsi="Times New Roman" w:cs="Times New Roman"/>
          <w:b/>
          <w:sz w:val="22"/>
          <w:szCs w:val="22"/>
        </w:rPr>
      </w:pPr>
    </w:p>
    <w:p w14:paraId="34DFF2FE" w14:textId="77777777" w:rsidR="00B900A1" w:rsidRDefault="00B900A1" w:rsidP="00C9705B">
      <w:pPr>
        <w:rPr>
          <w:rFonts w:ascii="Times New Roman" w:hAnsi="Times New Roman" w:cs="Times New Roman"/>
          <w:b/>
          <w:sz w:val="22"/>
          <w:szCs w:val="22"/>
        </w:rPr>
      </w:pPr>
    </w:p>
    <w:p w14:paraId="0E79CF8C" w14:textId="77777777" w:rsidR="00B900A1" w:rsidRDefault="00B900A1" w:rsidP="00C9705B">
      <w:pPr>
        <w:rPr>
          <w:rFonts w:ascii="Times New Roman" w:hAnsi="Times New Roman" w:cs="Times New Roman"/>
          <w:b/>
          <w:sz w:val="22"/>
          <w:szCs w:val="22"/>
        </w:rPr>
      </w:pPr>
    </w:p>
    <w:p w14:paraId="721BD618" w14:textId="77777777" w:rsidR="00B900A1" w:rsidRDefault="00B900A1" w:rsidP="00C9705B">
      <w:pPr>
        <w:rPr>
          <w:rFonts w:ascii="Times New Roman" w:hAnsi="Times New Roman" w:cs="Times New Roman"/>
          <w:b/>
          <w:sz w:val="22"/>
          <w:szCs w:val="22"/>
        </w:rPr>
      </w:pPr>
    </w:p>
    <w:p w14:paraId="30F14550" w14:textId="77777777" w:rsidR="00B900A1" w:rsidRDefault="00B900A1" w:rsidP="00C9705B">
      <w:pPr>
        <w:rPr>
          <w:rFonts w:ascii="Times New Roman" w:hAnsi="Times New Roman" w:cs="Times New Roman"/>
          <w:b/>
          <w:sz w:val="22"/>
          <w:szCs w:val="22"/>
        </w:rPr>
      </w:pPr>
    </w:p>
    <w:p w14:paraId="32FCEBCD" w14:textId="77777777" w:rsidR="00B900A1" w:rsidRDefault="00B900A1" w:rsidP="00C9705B">
      <w:pPr>
        <w:rPr>
          <w:rFonts w:ascii="Times New Roman" w:hAnsi="Times New Roman" w:cs="Times New Roman"/>
          <w:b/>
          <w:sz w:val="22"/>
          <w:szCs w:val="22"/>
        </w:rPr>
      </w:pPr>
    </w:p>
    <w:p w14:paraId="2BEED3DE" w14:textId="77777777" w:rsidR="00B900A1" w:rsidRDefault="00B900A1" w:rsidP="00C9705B">
      <w:pPr>
        <w:rPr>
          <w:rFonts w:ascii="Times New Roman" w:hAnsi="Times New Roman" w:cs="Times New Roman"/>
          <w:b/>
          <w:sz w:val="22"/>
          <w:szCs w:val="22"/>
        </w:rPr>
      </w:pPr>
    </w:p>
    <w:p w14:paraId="0442AE90" w14:textId="77777777" w:rsidR="00B900A1" w:rsidRDefault="00B900A1" w:rsidP="00C9705B">
      <w:pPr>
        <w:rPr>
          <w:rFonts w:ascii="Times New Roman" w:hAnsi="Times New Roman" w:cs="Times New Roman"/>
          <w:b/>
          <w:sz w:val="22"/>
          <w:szCs w:val="22"/>
        </w:rPr>
      </w:pPr>
    </w:p>
    <w:p w14:paraId="54848D05" w14:textId="2123E528" w:rsidR="000C610C" w:rsidRPr="00026464" w:rsidRDefault="00066A7D" w:rsidP="00C9705B">
      <w:pPr>
        <w:rPr>
          <w:rFonts w:ascii="Times New Roman" w:hAnsi="Times New Roman" w:cs="Times New Roman"/>
          <w:b/>
          <w:sz w:val="22"/>
          <w:szCs w:val="22"/>
        </w:rPr>
      </w:pPr>
      <w:r w:rsidRPr="00026464">
        <w:rPr>
          <w:rFonts w:ascii="Times New Roman" w:hAnsi="Times New Roman" w:cs="Times New Roman"/>
          <w:b/>
          <w:sz w:val="22"/>
          <w:szCs w:val="22"/>
        </w:rPr>
        <w:t xml:space="preserve">REFERENCES </w:t>
      </w:r>
    </w:p>
    <w:p w14:paraId="7C22DB6B" w14:textId="77777777" w:rsidR="000C610C" w:rsidRPr="00026464" w:rsidRDefault="000C610C" w:rsidP="00C9705B">
      <w:pPr>
        <w:rPr>
          <w:rFonts w:ascii="Times New Roman" w:hAnsi="Times New Roman" w:cs="Times New Roman"/>
          <w:sz w:val="22"/>
          <w:szCs w:val="22"/>
        </w:rPr>
      </w:pPr>
    </w:p>
    <w:p w14:paraId="430B0656" w14:textId="4D5C0022" w:rsidR="00DD4990" w:rsidRPr="00026464" w:rsidRDefault="00DD4990" w:rsidP="00DD4990">
      <w:pPr>
        <w:rPr>
          <w:rFonts w:ascii="Times New Roman" w:hAnsi="Times New Roman"/>
          <w:sz w:val="22"/>
          <w:szCs w:val="22"/>
        </w:rPr>
      </w:pPr>
      <w:r w:rsidRPr="00026464">
        <w:rPr>
          <w:rFonts w:ascii="Times New Roman" w:hAnsi="Times New Roman"/>
          <w:sz w:val="22"/>
          <w:szCs w:val="22"/>
        </w:rPr>
        <w:t>[1] Han, Z., Li, X., Yang, M., Qi, H., Li, S. &amp; Zhao</w:t>
      </w:r>
      <w:proofErr w:type="gramStart"/>
      <w:r w:rsidRPr="00026464">
        <w:rPr>
          <w:rFonts w:ascii="Times New Roman" w:hAnsi="Times New Roman"/>
          <w:sz w:val="22"/>
          <w:szCs w:val="22"/>
        </w:rPr>
        <w:t>, .</w:t>
      </w:r>
      <w:proofErr w:type="gramEnd"/>
      <w:r w:rsidRPr="00026464">
        <w:rPr>
          <w:rFonts w:ascii="Times New Roman" w:hAnsi="Times New Roman"/>
          <w:sz w:val="22"/>
          <w:szCs w:val="22"/>
        </w:rPr>
        <w:t xml:space="preserve"> (2012). HIT at TREC 2012 Microblog Track. Retrieved from </w:t>
      </w:r>
      <w:hyperlink r:id="rId10" w:tooltip="Open this Link in a New Window" w:history="1">
        <w:r w:rsidRPr="00026464">
          <w:rPr>
            <w:rFonts w:ascii="Times New Roman" w:hAnsi="Times New Roman"/>
            <w:sz w:val="22"/>
            <w:szCs w:val="22"/>
          </w:rPr>
          <w:t>http://trec.nist.gov/pubs/trec21/papers/HIT_MTLAB.microblog.final.pdf</w:t>
        </w:r>
      </w:hyperlink>
    </w:p>
    <w:p w14:paraId="3E792BEF" w14:textId="77777777" w:rsidR="00DD4990" w:rsidRPr="00026464" w:rsidRDefault="00DD4990" w:rsidP="00DD4990">
      <w:pPr>
        <w:rPr>
          <w:rFonts w:ascii="Times New Roman" w:hAnsi="Times New Roman"/>
          <w:sz w:val="22"/>
          <w:szCs w:val="22"/>
        </w:rPr>
      </w:pPr>
    </w:p>
    <w:p w14:paraId="06177B9B" w14:textId="39048EB8" w:rsidR="00DD4990" w:rsidRPr="00026464" w:rsidRDefault="00DD4990" w:rsidP="00DD4990">
      <w:pPr>
        <w:rPr>
          <w:rFonts w:ascii="Times New Roman" w:hAnsi="Times New Roman"/>
          <w:sz w:val="22"/>
          <w:szCs w:val="22"/>
        </w:rPr>
      </w:pPr>
      <w:proofErr w:type="gramStart"/>
      <w:r w:rsidRPr="00026464">
        <w:rPr>
          <w:rFonts w:ascii="Times New Roman" w:hAnsi="Times New Roman"/>
          <w:sz w:val="22"/>
          <w:szCs w:val="22"/>
        </w:rPr>
        <w:t xml:space="preserve">[2] Kim, Y., </w:t>
      </w:r>
      <w:proofErr w:type="spellStart"/>
      <w:r w:rsidRPr="00026464">
        <w:rPr>
          <w:rFonts w:ascii="Times New Roman" w:hAnsi="Times New Roman"/>
          <w:sz w:val="22"/>
          <w:szCs w:val="22"/>
        </w:rPr>
        <w:t>Teniterzi</w:t>
      </w:r>
      <w:proofErr w:type="spellEnd"/>
      <w:r w:rsidRPr="00026464">
        <w:rPr>
          <w:rFonts w:ascii="Times New Roman" w:hAnsi="Times New Roman"/>
          <w:sz w:val="22"/>
          <w:szCs w:val="22"/>
        </w:rPr>
        <w:t xml:space="preserve">, R. &amp; </w:t>
      </w:r>
      <w:proofErr w:type="spellStart"/>
      <w:r w:rsidRPr="00026464">
        <w:rPr>
          <w:rFonts w:ascii="Times New Roman" w:hAnsi="Times New Roman"/>
          <w:sz w:val="22"/>
          <w:szCs w:val="22"/>
        </w:rPr>
        <w:t>Callan</w:t>
      </w:r>
      <w:proofErr w:type="spellEnd"/>
      <w:r w:rsidRPr="00026464">
        <w:rPr>
          <w:rFonts w:ascii="Times New Roman" w:hAnsi="Times New Roman"/>
          <w:sz w:val="22"/>
          <w:szCs w:val="22"/>
        </w:rPr>
        <w:t>, J. (2012).</w:t>
      </w:r>
      <w:proofErr w:type="gramEnd"/>
      <w:r w:rsidRPr="00026464">
        <w:rPr>
          <w:rFonts w:ascii="Times New Roman" w:hAnsi="Times New Roman"/>
          <w:sz w:val="22"/>
          <w:szCs w:val="22"/>
        </w:rPr>
        <w:t> Overcoming Vocabulary Limitations in Twitter Microblogs. Retrieved from </w:t>
      </w:r>
      <w:hyperlink r:id="rId11" w:tooltip="Open this Link in a New Window" w:history="1">
        <w:r w:rsidRPr="00026464">
          <w:rPr>
            <w:rFonts w:ascii="Times New Roman" w:hAnsi="Times New Roman"/>
            <w:sz w:val="22"/>
            <w:szCs w:val="22"/>
          </w:rPr>
          <w:t>http://trec.nist.gov/pubs/trec21/papers/CMU_Callan.microblog.final.pdf</w:t>
        </w:r>
      </w:hyperlink>
    </w:p>
    <w:p w14:paraId="4997531B" w14:textId="77777777" w:rsidR="00DD4990" w:rsidRPr="00026464" w:rsidRDefault="00DD4990" w:rsidP="00DD4990">
      <w:pPr>
        <w:rPr>
          <w:rFonts w:ascii="Times New Roman" w:hAnsi="Times New Roman"/>
          <w:sz w:val="22"/>
          <w:szCs w:val="22"/>
        </w:rPr>
      </w:pPr>
    </w:p>
    <w:p w14:paraId="60489992" w14:textId="72688000" w:rsidR="000C610C" w:rsidRPr="00026464" w:rsidRDefault="00DD4990" w:rsidP="00DD4990">
      <w:pPr>
        <w:rPr>
          <w:rFonts w:ascii="Times New Roman" w:hAnsi="Times New Roman"/>
          <w:sz w:val="22"/>
          <w:szCs w:val="22"/>
        </w:rPr>
      </w:pPr>
      <w:r w:rsidRPr="00026464">
        <w:rPr>
          <w:rFonts w:ascii="Times New Roman" w:hAnsi="Times New Roman"/>
          <w:sz w:val="22"/>
          <w:szCs w:val="22"/>
        </w:rPr>
        <w:t xml:space="preserve">[3] </w:t>
      </w:r>
      <w:proofErr w:type="gramStart"/>
      <w:r w:rsidRPr="00026464">
        <w:rPr>
          <w:rFonts w:ascii="Times New Roman" w:hAnsi="Times New Roman"/>
          <w:sz w:val="22"/>
          <w:szCs w:val="22"/>
        </w:rPr>
        <w:t xml:space="preserve">Liang, F., </w:t>
      </w:r>
      <w:proofErr w:type="spellStart"/>
      <w:r w:rsidRPr="00026464">
        <w:rPr>
          <w:rFonts w:ascii="Times New Roman" w:hAnsi="Times New Roman"/>
          <w:sz w:val="22"/>
          <w:szCs w:val="22"/>
        </w:rPr>
        <w:t>Qiang</w:t>
      </w:r>
      <w:proofErr w:type="spellEnd"/>
      <w:r w:rsidRPr="00026464">
        <w:rPr>
          <w:rFonts w:ascii="Times New Roman" w:hAnsi="Times New Roman"/>
          <w:sz w:val="22"/>
          <w:szCs w:val="22"/>
        </w:rPr>
        <w:t xml:space="preserve">, R., Hong, Y., </w:t>
      </w:r>
      <w:proofErr w:type="spellStart"/>
      <w:r w:rsidRPr="00026464">
        <w:rPr>
          <w:rFonts w:ascii="Times New Roman" w:hAnsi="Times New Roman"/>
          <w:sz w:val="22"/>
          <w:szCs w:val="22"/>
        </w:rPr>
        <w:t>Fei</w:t>
      </w:r>
      <w:proofErr w:type="spellEnd"/>
      <w:r w:rsidRPr="00026464">
        <w:rPr>
          <w:rFonts w:ascii="Times New Roman" w:hAnsi="Times New Roman"/>
          <w:sz w:val="22"/>
          <w:szCs w:val="22"/>
        </w:rPr>
        <w:t>, Y. &amp; Yang, J. (2012).</w:t>
      </w:r>
      <w:proofErr w:type="gramEnd"/>
      <w:r w:rsidRPr="00026464">
        <w:rPr>
          <w:rFonts w:ascii="Times New Roman" w:hAnsi="Times New Roman"/>
          <w:sz w:val="22"/>
          <w:szCs w:val="22"/>
        </w:rPr>
        <w:t> </w:t>
      </w:r>
      <w:proofErr w:type="gramStart"/>
      <w:r w:rsidRPr="00026464">
        <w:rPr>
          <w:rFonts w:ascii="Times New Roman" w:hAnsi="Times New Roman"/>
          <w:sz w:val="22"/>
          <w:szCs w:val="22"/>
        </w:rPr>
        <w:t>PKUICST at TREC 2012 Microblog Track.</w:t>
      </w:r>
      <w:proofErr w:type="gramEnd"/>
      <w:r w:rsidRPr="00026464">
        <w:rPr>
          <w:rFonts w:ascii="Times New Roman" w:hAnsi="Times New Roman"/>
          <w:sz w:val="22"/>
          <w:szCs w:val="22"/>
        </w:rPr>
        <w:t xml:space="preserve"> Retrieved from </w:t>
      </w:r>
      <w:hyperlink r:id="rId12" w:tooltip="Open this Link in a New Window" w:history="1">
        <w:r w:rsidRPr="00026464">
          <w:rPr>
            <w:rFonts w:ascii="Times New Roman" w:hAnsi="Times New Roman"/>
            <w:sz w:val="22"/>
            <w:szCs w:val="22"/>
          </w:rPr>
          <w:t>http://trec.nist.gov/pubs/trec21/papers/PKUICST.microblog.nb.pdf</w:t>
        </w:r>
      </w:hyperlink>
    </w:p>
    <w:sectPr w:rsidR="000C610C" w:rsidRPr="00026464" w:rsidSect="0068695D">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18249D" w15:done="0"/>
  <w15:commentEx w15:paraId="1E3AC19D" w15:done="0"/>
  <w15:commentEx w15:paraId="78CA0F5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6E54E" w14:textId="77777777" w:rsidR="008E3C52" w:rsidRDefault="008E3C52" w:rsidP="00AB488B">
      <w:r>
        <w:separator/>
      </w:r>
    </w:p>
  </w:endnote>
  <w:endnote w:type="continuationSeparator" w:id="0">
    <w:p w14:paraId="3F5762ED" w14:textId="77777777" w:rsidR="008E3C52" w:rsidRDefault="008E3C52" w:rsidP="00AB4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2C3DE" w14:textId="77777777" w:rsidR="008E3C52" w:rsidRDefault="008E3C52" w:rsidP="00AB488B">
      <w:r>
        <w:separator/>
      </w:r>
    </w:p>
  </w:footnote>
  <w:footnote w:type="continuationSeparator" w:id="0">
    <w:p w14:paraId="249F45CA" w14:textId="77777777" w:rsidR="008E3C52" w:rsidRDefault="008E3C52" w:rsidP="00AB488B">
      <w:r>
        <w:continuationSeparator/>
      </w:r>
    </w:p>
  </w:footnote>
  <w:footnote w:id="1">
    <w:p w14:paraId="3863C0C0" w14:textId="6AA53E10" w:rsidR="008E3C52" w:rsidRPr="00AB488B" w:rsidRDefault="008E3C52">
      <w:pPr>
        <w:pStyle w:val="FootnoteText"/>
        <w:rPr>
          <w:sz w:val="22"/>
          <w:szCs w:val="22"/>
        </w:rPr>
      </w:pPr>
      <w:r w:rsidRPr="00AB488B">
        <w:rPr>
          <w:rStyle w:val="FootnoteReference"/>
          <w:sz w:val="22"/>
          <w:szCs w:val="22"/>
        </w:rPr>
        <w:footnoteRef/>
      </w:r>
      <w:r w:rsidRPr="00AB488B">
        <w:rPr>
          <w:sz w:val="22"/>
          <w:szCs w:val="22"/>
        </w:rPr>
        <w:t xml:space="preserve"> </w:t>
      </w:r>
      <w:r w:rsidRPr="00AB488B">
        <w:rPr>
          <w:rFonts w:ascii="Times New Roman" w:hAnsi="Times New Roman" w:cs="Times New Roman"/>
          <w:sz w:val="22"/>
          <w:szCs w:val="22"/>
        </w:rPr>
        <w:t>http://trec.nist.gov/</w:t>
      </w:r>
    </w:p>
  </w:footnote>
  <w:footnote w:id="2">
    <w:p w14:paraId="14F1F070" w14:textId="3BEC46E4" w:rsidR="008E3C52" w:rsidRDefault="008E3C52">
      <w:pPr>
        <w:pStyle w:val="FootnoteText"/>
      </w:pPr>
      <w:r w:rsidRPr="00AB488B">
        <w:rPr>
          <w:rStyle w:val="FootnoteReference"/>
          <w:sz w:val="22"/>
          <w:szCs w:val="22"/>
        </w:rPr>
        <w:footnoteRef/>
      </w:r>
      <w:r w:rsidRPr="00AB488B">
        <w:rPr>
          <w:sz w:val="22"/>
          <w:szCs w:val="22"/>
        </w:rPr>
        <w:t xml:space="preserve"> </w:t>
      </w:r>
      <w:r w:rsidRPr="00AB488B">
        <w:rPr>
          <w:rFonts w:ascii="Times New Roman" w:hAnsi="Times New Roman" w:cs="Times New Roman"/>
          <w:sz w:val="22"/>
          <w:szCs w:val="22"/>
        </w:rPr>
        <w:t>https://twitter.com/</w:t>
      </w:r>
    </w:p>
  </w:footnote>
  <w:footnote w:id="3">
    <w:p w14:paraId="43B6DF9F" w14:textId="18772EA5" w:rsidR="008E3C52" w:rsidRPr="00AB488B" w:rsidRDefault="008E3C52">
      <w:pPr>
        <w:pStyle w:val="FootnoteText"/>
        <w:rPr>
          <w:sz w:val="22"/>
          <w:szCs w:val="22"/>
        </w:rPr>
      </w:pPr>
      <w:r w:rsidRPr="00AB488B">
        <w:rPr>
          <w:rStyle w:val="FootnoteReference"/>
          <w:sz w:val="22"/>
          <w:szCs w:val="22"/>
        </w:rPr>
        <w:footnoteRef/>
      </w:r>
      <w:r w:rsidRPr="00AB488B">
        <w:rPr>
          <w:sz w:val="22"/>
          <w:szCs w:val="22"/>
        </w:rPr>
        <w:t xml:space="preserve"> </w:t>
      </w:r>
      <w:r w:rsidRPr="00AB488B">
        <w:rPr>
          <w:rFonts w:ascii="Times New Roman" w:hAnsi="Times New Roman" w:cs="Times New Roman"/>
          <w:sz w:val="22"/>
          <w:szCs w:val="22"/>
        </w:rPr>
        <w:t>http://www.lemurproject.org/indri/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E4715"/>
    <w:multiLevelType w:val="hybridMultilevel"/>
    <w:tmpl w:val="F722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gha Kulkarni">
    <w15:presenceInfo w15:providerId="Windows Live" w15:userId="c7c53b950adb7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revisionView w:markup="0"/>
  <w:doNotTrackMoves/>
  <w:defaultTabStop w:val="144"/>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4F9"/>
    <w:rsid w:val="00000A9F"/>
    <w:rsid w:val="00017EC3"/>
    <w:rsid w:val="00026464"/>
    <w:rsid w:val="00030404"/>
    <w:rsid w:val="00040907"/>
    <w:rsid w:val="00066A7D"/>
    <w:rsid w:val="00072E73"/>
    <w:rsid w:val="000849AE"/>
    <w:rsid w:val="0008628E"/>
    <w:rsid w:val="000B53C6"/>
    <w:rsid w:val="000B648A"/>
    <w:rsid w:val="000C610C"/>
    <w:rsid w:val="000D3857"/>
    <w:rsid w:val="000D4105"/>
    <w:rsid w:val="000D49FA"/>
    <w:rsid w:val="0010406E"/>
    <w:rsid w:val="00114EDB"/>
    <w:rsid w:val="00127446"/>
    <w:rsid w:val="001501B3"/>
    <w:rsid w:val="00157BFB"/>
    <w:rsid w:val="00170C46"/>
    <w:rsid w:val="00174A25"/>
    <w:rsid w:val="001859C3"/>
    <w:rsid w:val="00185E6A"/>
    <w:rsid w:val="001C7E77"/>
    <w:rsid w:val="001E3990"/>
    <w:rsid w:val="001F2583"/>
    <w:rsid w:val="002044B8"/>
    <w:rsid w:val="00241061"/>
    <w:rsid w:val="00241DEF"/>
    <w:rsid w:val="002544A4"/>
    <w:rsid w:val="00257D2F"/>
    <w:rsid w:val="00292A04"/>
    <w:rsid w:val="002A1294"/>
    <w:rsid w:val="002F5FAB"/>
    <w:rsid w:val="00303C8F"/>
    <w:rsid w:val="00326691"/>
    <w:rsid w:val="00331645"/>
    <w:rsid w:val="00344122"/>
    <w:rsid w:val="00350053"/>
    <w:rsid w:val="003670C7"/>
    <w:rsid w:val="003B28F8"/>
    <w:rsid w:val="003B3809"/>
    <w:rsid w:val="003B51C8"/>
    <w:rsid w:val="003C74B8"/>
    <w:rsid w:val="00430E00"/>
    <w:rsid w:val="004334F9"/>
    <w:rsid w:val="00435B0F"/>
    <w:rsid w:val="00447759"/>
    <w:rsid w:val="00451631"/>
    <w:rsid w:val="00454E22"/>
    <w:rsid w:val="0046740F"/>
    <w:rsid w:val="004765A8"/>
    <w:rsid w:val="004A42B2"/>
    <w:rsid w:val="004C5AE4"/>
    <w:rsid w:val="004C7C7A"/>
    <w:rsid w:val="004D1107"/>
    <w:rsid w:val="004E4644"/>
    <w:rsid w:val="00535854"/>
    <w:rsid w:val="00537012"/>
    <w:rsid w:val="005531F5"/>
    <w:rsid w:val="0055723B"/>
    <w:rsid w:val="005C6A07"/>
    <w:rsid w:val="005F58F7"/>
    <w:rsid w:val="00601F71"/>
    <w:rsid w:val="0060755D"/>
    <w:rsid w:val="006109B9"/>
    <w:rsid w:val="006152E5"/>
    <w:rsid w:val="00616A43"/>
    <w:rsid w:val="0068695D"/>
    <w:rsid w:val="00697D0C"/>
    <w:rsid w:val="006E2422"/>
    <w:rsid w:val="006F1295"/>
    <w:rsid w:val="007168CB"/>
    <w:rsid w:val="00731CB3"/>
    <w:rsid w:val="0073375B"/>
    <w:rsid w:val="0074204B"/>
    <w:rsid w:val="0075073D"/>
    <w:rsid w:val="0075627F"/>
    <w:rsid w:val="00756341"/>
    <w:rsid w:val="007927F9"/>
    <w:rsid w:val="007E1C7F"/>
    <w:rsid w:val="007F6CA5"/>
    <w:rsid w:val="00842C3C"/>
    <w:rsid w:val="00872C79"/>
    <w:rsid w:val="00875771"/>
    <w:rsid w:val="00887D41"/>
    <w:rsid w:val="0089322F"/>
    <w:rsid w:val="008C17DD"/>
    <w:rsid w:val="008E3C52"/>
    <w:rsid w:val="009214E1"/>
    <w:rsid w:val="009301DE"/>
    <w:rsid w:val="00930F92"/>
    <w:rsid w:val="00945A14"/>
    <w:rsid w:val="00960AAD"/>
    <w:rsid w:val="00977A93"/>
    <w:rsid w:val="00987E45"/>
    <w:rsid w:val="009E1C74"/>
    <w:rsid w:val="009E3AA5"/>
    <w:rsid w:val="009E45DA"/>
    <w:rsid w:val="009E51F1"/>
    <w:rsid w:val="009E5EAB"/>
    <w:rsid w:val="00A024E3"/>
    <w:rsid w:val="00A20063"/>
    <w:rsid w:val="00A622B2"/>
    <w:rsid w:val="00A6268C"/>
    <w:rsid w:val="00A63A93"/>
    <w:rsid w:val="00A7617C"/>
    <w:rsid w:val="00A83EB2"/>
    <w:rsid w:val="00A96091"/>
    <w:rsid w:val="00AB488B"/>
    <w:rsid w:val="00AE382A"/>
    <w:rsid w:val="00AE49BD"/>
    <w:rsid w:val="00AF485A"/>
    <w:rsid w:val="00B219E1"/>
    <w:rsid w:val="00B41250"/>
    <w:rsid w:val="00B543F4"/>
    <w:rsid w:val="00B56701"/>
    <w:rsid w:val="00B7478B"/>
    <w:rsid w:val="00B900A1"/>
    <w:rsid w:val="00B903B0"/>
    <w:rsid w:val="00BA1FD2"/>
    <w:rsid w:val="00C01821"/>
    <w:rsid w:val="00C17CED"/>
    <w:rsid w:val="00C312F8"/>
    <w:rsid w:val="00C32231"/>
    <w:rsid w:val="00C64DA7"/>
    <w:rsid w:val="00C6546C"/>
    <w:rsid w:val="00C9705B"/>
    <w:rsid w:val="00CB15F3"/>
    <w:rsid w:val="00CC5C71"/>
    <w:rsid w:val="00CD1485"/>
    <w:rsid w:val="00CF59F8"/>
    <w:rsid w:val="00D16489"/>
    <w:rsid w:val="00D42FFB"/>
    <w:rsid w:val="00D449F1"/>
    <w:rsid w:val="00D6314E"/>
    <w:rsid w:val="00D66495"/>
    <w:rsid w:val="00D83EFC"/>
    <w:rsid w:val="00DA4024"/>
    <w:rsid w:val="00DD4990"/>
    <w:rsid w:val="00DD60EA"/>
    <w:rsid w:val="00DE0929"/>
    <w:rsid w:val="00DF29E0"/>
    <w:rsid w:val="00E130D9"/>
    <w:rsid w:val="00E15363"/>
    <w:rsid w:val="00E65BB7"/>
    <w:rsid w:val="00E76A47"/>
    <w:rsid w:val="00EF13E2"/>
    <w:rsid w:val="00EF6E10"/>
    <w:rsid w:val="00EF7E00"/>
    <w:rsid w:val="00F23693"/>
    <w:rsid w:val="00F7712F"/>
    <w:rsid w:val="00F7720E"/>
    <w:rsid w:val="00F93B41"/>
    <w:rsid w:val="00FC20D6"/>
    <w:rsid w:val="00FE0A97"/>
    <w:rsid w:val="00FF4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EC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771"/>
    <w:pPr>
      <w:ind w:left="720"/>
      <w:contextualSpacing/>
    </w:pPr>
  </w:style>
  <w:style w:type="character" w:styleId="Hyperlink">
    <w:name w:val="Hyperlink"/>
    <w:basedOn w:val="DefaultParagraphFont"/>
    <w:uiPriority w:val="99"/>
    <w:unhideWhenUsed/>
    <w:rsid w:val="00875771"/>
    <w:rPr>
      <w:color w:val="0000FF" w:themeColor="hyperlink"/>
      <w:u w:val="single"/>
    </w:rPr>
  </w:style>
  <w:style w:type="character" w:styleId="CommentReference">
    <w:name w:val="annotation reference"/>
    <w:basedOn w:val="DefaultParagraphFont"/>
    <w:uiPriority w:val="99"/>
    <w:semiHidden/>
    <w:unhideWhenUsed/>
    <w:rsid w:val="00D66495"/>
    <w:rPr>
      <w:sz w:val="16"/>
      <w:szCs w:val="16"/>
    </w:rPr>
  </w:style>
  <w:style w:type="paragraph" w:styleId="CommentText">
    <w:name w:val="annotation text"/>
    <w:basedOn w:val="Normal"/>
    <w:link w:val="CommentTextChar"/>
    <w:uiPriority w:val="99"/>
    <w:semiHidden/>
    <w:unhideWhenUsed/>
    <w:rsid w:val="00D66495"/>
    <w:rPr>
      <w:sz w:val="20"/>
      <w:szCs w:val="20"/>
    </w:rPr>
  </w:style>
  <w:style w:type="character" w:customStyle="1" w:styleId="CommentTextChar">
    <w:name w:val="Comment Text Char"/>
    <w:basedOn w:val="DefaultParagraphFont"/>
    <w:link w:val="CommentText"/>
    <w:uiPriority w:val="99"/>
    <w:semiHidden/>
    <w:rsid w:val="00D66495"/>
    <w:rPr>
      <w:sz w:val="20"/>
      <w:szCs w:val="20"/>
    </w:rPr>
  </w:style>
  <w:style w:type="paragraph" w:styleId="CommentSubject">
    <w:name w:val="annotation subject"/>
    <w:basedOn w:val="CommentText"/>
    <w:next w:val="CommentText"/>
    <w:link w:val="CommentSubjectChar"/>
    <w:uiPriority w:val="99"/>
    <w:semiHidden/>
    <w:unhideWhenUsed/>
    <w:rsid w:val="00D66495"/>
    <w:rPr>
      <w:b/>
      <w:bCs/>
    </w:rPr>
  </w:style>
  <w:style w:type="character" w:customStyle="1" w:styleId="CommentSubjectChar">
    <w:name w:val="Comment Subject Char"/>
    <w:basedOn w:val="CommentTextChar"/>
    <w:link w:val="CommentSubject"/>
    <w:uiPriority w:val="99"/>
    <w:semiHidden/>
    <w:rsid w:val="00D66495"/>
    <w:rPr>
      <w:b/>
      <w:bCs/>
      <w:sz w:val="20"/>
      <w:szCs w:val="20"/>
    </w:rPr>
  </w:style>
  <w:style w:type="paragraph" w:styleId="BalloonText">
    <w:name w:val="Balloon Text"/>
    <w:basedOn w:val="Normal"/>
    <w:link w:val="BalloonTextChar"/>
    <w:uiPriority w:val="99"/>
    <w:semiHidden/>
    <w:unhideWhenUsed/>
    <w:rsid w:val="00D664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495"/>
    <w:rPr>
      <w:rFonts w:ascii="Segoe UI" w:hAnsi="Segoe UI" w:cs="Segoe UI"/>
      <w:sz w:val="18"/>
      <w:szCs w:val="18"/>
    </w:rPr>
  </w:style>
  <w:style w:type="character" w:customStyle="1" w:styleId="apple-converted-space">
    <w:name w:val="apple-converted-space"/>
    <w:basedOn w:val="DefaultParagraphFont"/>
    <w:rsid w:val="00DD4990"/>
  </w:style>
  <w:style w:type="character" w:styleId="Emphasis">
    <w:name w:val="Emphasis"/>
    <w:basedOn w:val="DefaultParagraphFont"/>
    <w:uiPriority w:val="20"/>
    <w:qFormat/>
    <w:rsid w:val="00DD4990"/>
    <w:rPr>
      <w:i/>
      <w:iCs/>
    </w:rPr>
  </w:style>
  <w:style w:type="paragraph" w:styleId="FootnoteText">
    <w:name w:val="footnote text"/>
    <w:basedOn w:val="Normal"/>
    <w:link w:val="FootnoteTextChar"/>
    <w:uiPriority w:val="99"/>
    <w:unhideWhenUsed/>
    <w:rsid w:val="00AB488B"/>
  </w:style>
  <w:style w:type="character" w:customStyle="1" w:styleId="FootnoteTextChar">
    <w:name w:val="Footnote Text Char"/>
    <w:basedOn w:val="DefaultParagraphFont"/>
    <w:link w:val="FootnoteText"/>
    <w:uiPriority w:val="99"/>
    <w:rsid w:val="00AB488B"/>
  </w:style>
  <w:style w:type="character" w:styleId="FootnoteReference">
    <w:name w:val="footnote reference"/>
    <w:basedOn w:val="DefaultParagraphFont"/>
    <w:uiPriority w:val="99"/>
    <w:unhideWhenUsed/>
    <w:rsid w:val="00AB488B"/>
    <w:rPr>
      <w:vertAlign w:val="superscript"/>
    </w:rPr>
  </w:style>
  <w:style w:type="character" w:styleId="FollowedHyperlink">
    <w:name w:val="FollowedHyperlink"/>
    <w:basedOn w:val="DefaultParagraphFont"/>
    <w:uiPriority w:val="99"/>
    <w:semiHidden/>
    <w:unhideWhenUsed/>
    <w:rsid w:val="00B903B0"/>
    <w:rPr>
      <w:color w:val="800080" w:themeColor="followedHyperlink"/>
      <w:u w:val="single"/>
    </w:rPr>
  </w:style>
  <w:style w:type="table" w:styleId="TableGrid">
    <w:name w:val="Table Grid"/>
    <w:basedOn w:val="TableNormal"/>
    <w:uiPriority w:val="59"/>
    <w:rsid w:val="007E1C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E1C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B5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5670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771"/>
    <w:pPr>
      <w:ind w:left="720"/>
      <w:contextualSpacing/>
    </w:pPr>
  </w:style>
  <w:style w:type="character" w:styleId="Hyperlink">
    <w:name w:val="Hyperlink"/>
    <w:basedOn w:val="DefaultParagraphFont"/>
    <w:uiPriority w:val="99"/>
    <w:unhideWhenUsed/>
    <w:rsid w:val="00875771"/>
    <w:rPr>
      <w:color w:val="0000FF" w:themeColor="hyperlink"/>
      <w:u w:val="single"/>
    </w:rPr>
  </w:style>
  <w:style w:type="character" w:styleId="CommentReference">
    <w:name w:val="annotation reference"/>
    <w:basedOn w:val="DefaultParagraphFont"/>
    <w:uiPriority w:val="99"/>
    <w:semiHidden/>
    <w:unhideWhenUsed/>
    <w:rsid w:val="00D66495"/>
    <w:rPr>
      <w:sz w:val="16"/>
      <w:szCs w:val="16"/>
    </w:rPr>
  </w:style>
  <w:style w:type="paragraph" w:styleId="CommentText">
    <w:name w:val="annotation text"/>
    <w:basedOn w:val="Normal"/>
    <w:link w:val="CommentTextChar"/>
    <w:uiPriority w:val="99"/>
    <w:semiHidden/>
    <w:unhideWhenUsed/>
    <w:rsid w:val="00D66495"/>
    <w:rPr>
      <w:sz w:val="20"/>
      <w:szCs w:val="20"/>
    </w:rPr>
  </w:style>
  <w:style w:type="character" w:customStyle="1" w:styleId="CommentTextChar">
    <w:name w:val="Comment Text Char"/>
    <w:basedOn w:val="DefaultParagraphFont"/>
    <w:link w:val="CommentText"/>
    <w:uiPriority w:val="99"/>
    <w:semiHidden/>
    <w:rsid w:val="00D66495"/>
    <w:rPr>
      <w:sz w:val="20"/>
      <w:szCs w:val="20"/>
    </w:rPr>
  </w:style>
  <w:style w:type="paragraph" w:styleId="CommentSubject">
    <w:name w:val="annotation subject"/>
    <w:basedOn w:val="CommentText"/>
    <w:next w:val="CommentText"/>
    <w:link w:val="CommentSubjectChar"/>
    <w:uiPriority w:val="99"/>
    <w:semiHidden/>
    <w:unhideWhenUsed/>
    <w:rsid w:val="00D66495"/>
    <w:rPr>
      <w:b/>
      <w:bCs/>
    </w:rPr>
  </w:style>
  <w:style w:type="character" w:customStyle="1" w:styleId="CommentSubjectChar">
    <w:name w:val="Comment Subject Char"/>
    <w:basedOn w:val="CommentTextChar"/>
    <w:link w:val="CommentSubject"/>
    <w:uiPriority w:val="99"/>
    <w:semiHidden/>
    <w:rsid w:val="00D66495"/>
    <w:rPr>
      <w:b/>
      <w:bCs/>
      <w:sz w:val="20"/>
      <w:szCs w:val="20"/>
    </w:rPr>
  </w:style>
  <w:style w:type="paragraph" w:styleId="BalloonText">
    <w:name w:val="Balloon Text"/>
    <w:basedOn w:val="Normal"/>
    <w:link w:val="BalloonTextChar"/>
    <w:uiPriority w:val="99"/>
    <w:semiHidden/>
    <w:unhideWhenUsed/>
    <w:rsid w:val="00D664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495"/>
    <w:rPr>
      <w:rFonts w:ascii="Segoe UI" w:hAnsi="Segoe UI" w:cs="Segoe UI"/>
      <w:sz w:val="18"/>
      <w:szCs w:val="18"/>
    </w:rPr>
  </w:style>
  <w:style w:type="character" w:customStyle="1" w:styleId="apple-converted-space">
    <w:name w:val="apple-converted-space"/>
    <w:basedOn w:val="DefaultParagraphFont"/>
    <w:rsid w:val="00DD4990"/>
  </w:style>
  <w:style w:type="character" w:styleId="Emphasis">
    <w:name w:val="Emphasis"/>
    <w:basedOn w:val="DefaultParagraphFont"/>
    <w:uiPriority w:val="20"/>
    <w:qFormat/>
    <w:rsid w:val="00DD4990"/>
    <w:rPr>
      <w:i/>
      <w:iCs/>
    </w:rPr>
  </w:style>
  <w:style w:type="paragraph" w:styleId="FootnoteText">
    <w:name w:val="footnote text"/>
    <w:basedOn w:val="Normal"/>
    <w:link w:val="FootnoteTextChar"/>
    <w:uiPriority w:val="99"/>
    <w:unhideWhenUsed/>
    <w:rsid w:val="00AB488B"/>
  </w:style>
  <w:style w:type="character" w:customStyle="1" w:styleId="FootnoteTextChar">
    <w:name w:val="Footnote Text Char"/>
    <w:basedOn w:val="DefaultParagraphFont"/>
    <w:link w:val="FootnoteText"/>
    <w:uiPriority w:val="99"/>
    <w:rsid w:val="00AB488B"/>
  </w:style>
  <w:style w:type="character" w:styleId="FootnoteReference">
    <w:name w:val="footnote reference"/>
    <w:basedOn w:val="DefaultParagraphFont"/>
    <w:uiPriority w:val="99"/>
    <w:unhideWhenUsed/>
    <w:rsid w:val="00AB488B"/>
    <w:rPr>
      <w:vertAlign w:val="superscript"/>
    </w:rPr>
  </w:style>
  <w:style w:type="character" w:styleId="FollowedHyperlink">
    <w:name w:val="FollowedHyperlink"/>
    <w:basedOn w:val="DefaultParagraphFont"/>
    <w:uiPriority w:val="99"/>
    <w:semiHidden/>
    <w:unhideWhenUsed/>
    <w:rsid w:val="00B903B0"/>
    <w:rPr>
      <w:color w:val="800080" w:themeColor="followedHyperlink"/>
      <w:u w:val="single"/>
    </w:rPr>
  </w:style>
  <w:style w:type="table" w:styleId="TableGrid">
    <w:name w:val="Table Grid"/>
    <w:basedOn w:val="TableNormal"/>
    <w:uiPriority w:val="59"/>
    <w:rsid w:val="007E1C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E1C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B5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5670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03780">
      <w:bodyDiv w:val="1"/>
      <w:marLeft w:val="0"/>
      <w:marRight w:val="0"/>
      <w:marTop w:val="0"/>
      <w:marBottom w:val="0"/>
      <w:divBdr>
        <w:top w:val="none" w:sz="0" w:space="0" w:color="auto"/>
        <w:left w:val="none" w:sz="0" w:space="0" w:color="auto"/>
        <w:bottom w:val="none" w:sz="0" w:space="0" w:color="auto"/>
        <w:right w:val="none" w:sz="0" w:space="0" w:color="auto"/>
      </w:divBdr>
      <w:divsChild>
        <w:div w:id="770201058">
          <w:marLeft w:val="720"/>
          <w:marRight w:val="0"/>
          <w:marTop w:val="240"/>
          <w:marBottom w:val="240"/>
          <w:divBdr>
            <w:top w:val="none" w:sz="0" w:space="0" w:color="auto"/>
            <w:left w:val="none" w:sz="0" w:space="0" w:color="auto"/>
            <w:bottom w:val="none" w:sz="0" w:space="0" w:color="auto"/>
            <w:right w:val="none" w:sz="0" w:space="0" w:color="auto"/>
          </w:divBdr>
        </w:div>
        <w:div w:id="1454397940">
          <w:marLeft w:val="720"/>
          <w:marRight w:val="0"/>
          <w:marTop w:val="240"/>
          <w:marBottom w:val="240"/>
          <w:divBdr>
            <w:top w:val="none" w:sz="0" w:space="0" w:color="auto"/>
            <w:left w:val="none" w:sz="0" w:space="0" w:color="auto"/>
            <w:bottom w:val="none" w:sz="0" w:space="0" w:color="auto"/>
            <w:right w:val="none" w:sz="0" w:space="0" w:color="auto"/>
          </w:divBdr>
          <w:divsChild>
            <w:div w:id="1480003867">
              <w:marLeft w:val="240"/>
              <w:marRight w:val="0"/>
              <w:marTop w:val="0"/>
              <w:marBottom w:val="0"/>
              <w:divBdr>
                <w:top w:val="none" w:sz="0" w:space="0" w:color="auto"/>
                <w:left w:val="none" w:sz="0" w:space="0" w:color="auto"/>
                <w:bottom w:val="none" w:sz="0" w:space="0" w:color="auto"/>
                <w:right w:val="none" w:sz="0" w:space="0" w:color="auto"/>
              </w:divBdr>
            </w:div>
          </w:divsChild>
        </w:div>
        <w:div w:id="1529022222">
          <w:marLeft w:val="720"/>
          <w:marRight w:val="0"/>
          <w:marTop w:val="240"/>
          <w:marBottom w:val="240"/>
          <w:divBdr>
            <w:top w:val="none" w:sz="0" w:space="0" w:color="auto"/>
            <w:left w:val="none" w:sz="0" w:space="0" w:color="auto"/>
            <w:bottom w:val="none" w:sz="0" w:space="0" w:color="auto"/>
            <w:right w:val="none" w:sz="0" w:space="0" w:color="auto"/>
          </w:divBdr>
          <w:divsChild>
            <w:div w:id="3392383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7677343">
      <w:bodyDiv w:val="1"/>
      <w:marLeft w:val="0"/>
      <w:marRight w:val="0"/>
      <w:marTop w:val="0"/>
      <w:marBottom w:val="0"/>
      <w:divBdr>
        <w:top w:val="none" w:sz="0" w:space="0" w:color="auto"/>
        <w:left w:val="none" w:sz="0" w:space="0" w:color="auto"/>
        <w:bottom w:val="none" w:sz="0" w:space="0" w:color="auto"/>
        <w:right w:val="none" w:sz="0" w:space="0" w:color="auto"/>
      </w:divBdr>
    </w:div>
    <w:div w:id="1222134552">
      <w:bodyDiv w:val="1"/>
      <w:marLeft w:val="0"/>
      <w:marRight w:val="0"/>
      <w:marTop w:val="0"/>
      <w:marBottom w:val="0"/>
      <w:divBdr>
        <w:top w:val="none" w:sz="0" w:space="0" w:color="auto"/>
        <w:left w:val="none" w:sz="0" w:space="0" w:color="auto"/>
        <w:bottom w:val="none" w:sz="0" w:space="0" w:color="auto"/>
        <w:right w:val="none" w:sz="0" w:space="0" w:color="auto"/>
      </w:divBdr>
    </w:div>
    <w:div w:id="1979260206">
      <w:bodyDiv w:val="1"/>
      <w:marLeft w:val="0"/>
      <w:marRight w:val="0"/>
      <w:marTop w:val="0"/>
      <w:marBottom w:val="0"/>
      <w:divBdr>
        <w:top w:val="none" w:sz="0" w:space="0" w:color="auto"/>
        <w:left w:val="none" w:sz="0" w:space="0" w:color="auto"/>
        <w:bottom w:val="none" w:sz="0" w:space="0" w:color="auto"/>
        <w:right w:val="none" w:sz="0" w:space="0" w:color="auto"/>
      </w:divBdr>
    </w:div>
    <w:div w:id="2002469302">
      <w:bodyDiv w:val="1"/>
      <w:marLeft w:val="0"/>
      <w:marRight w:val="0"/>
      <w:marTop w:val="0"/>
      <w:marBottom w:val="0"/>
      <w:divBdr>
        <w:top w:val="none" w:sz="0" w:space="0" w:color="auto"/>
        <w:left w:val="none" w:sz="0" w:space="0" w:color="auto"/>
        <w:bottom w:val="none" w:sz="0" w:space="0" w:color="auto"/>
        <w:right w:val="none" w:sz="0" w:space="0" w:color="auto"/>
      </w:divBdr>
    </w:div>
    <w:div w:id="2047947768">
      <w:bodyDiv w:val="1"/>
      <w:marLeft w:val="0"/>
      <w:marRight w:val="0"/>
      <w:marTop w:val="0"/>
      <w:marBottom w:val="0"/>
      <w:divBdr>
        <w:top w:val="none" w:sz="0" w:space="0" w:color="auto"/>
        <w:left w:val="none" w:sz="0" w:space="0" w:color="auto"/>
        <w:bottom w:val="none" w:sz="0" w:space="0" w:color="auto"/>
        <w:right w:val="none" w:sz="0" w:space="0" w:color="auto"/>
      </w:divBdr>
    </w:div>
    <w:div w:id="2056998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rec.nist.gov/pubs/trec21/papers/CMU_Callan.microblog.final.pdf" TargetMode="External"/><Relationship Id="rId12" Type="http://schemas.openxmlformats.org/officeDocument/2006/relationships/hyperlink" Target="http://trec.nist.gov/pubs/trec21/papers/PKUICST.microblog.nb.pdf" TargetMode="Externa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yperlink" Target="http://trec.nist.gov/pubs/trec21/papers/HIT_MTLAB.microblog.final.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lgn="ctr">
              <a:defRPr/>
            </a:pPr>
            <a:r>
              <a:rPr lang="en-US" sz="1400">
                <a:latin typeface="Times New Roman"/>
                <a:cs typeface="Times New Roman"/>
              </a:rPr>
              <a:t>P@30 Highly</a:t>
            </a:r>
            <a:r>
              <a:rPr lang="en-US" sz="1400" baseline="0">
                <a:latin typeface="Times New Roman"/>
                <a:cs typeface="Times New Roman"/>
              </a:rPr>
              <a:t> Relevant Tweets</a:t>
            </a:r>
            <a:endParaRPr lang="en-US" sz="1400">
              <a:latin typeface="Times New Roman"/>
              <a:cs typeface="Times New Roman"/>
            </a:endParaRPr>
          </a:p>
        </c:rich>
      </c:tx>
      <c:layout>
        <c:manualLayout>
          <c:xMode val="edge"/>
          <c:yMode val="edge"/>
          <c:x val="0.168558435403908"/>
          <c:y val="0.067905138220837"/>
        </c:manualLayout>
      </c:layout>
      <c:overlay val="0"/>
    </c:title>
    <c:autoTitleDeleted val="0"/>
    <c:plotArea>
      <c:layout/>
      <c:barChart>
        <c:barDir val="col"/>
        <c:grouping val="clustered"/>
        <c:varyColors val="0"/>
        <c:ser>
          <c:idx val="0"/>
          <c:order val="0"/>
          <c:tx>
            <c:strRef>
              <c:f>Sheet2!$A$1</c:f>
              <c:strCache>
                <c:ptCount val="1"/>
                <c:pt idx="0">
                  <c:v>Stemm_Unlink</c:v>
                </c:pt>
              </c:strCache>
            </c:strRef>
          </c:tx>
          <c:invertIfNegative val="0"/>
          <c:val>
            <c:numRef>
              <c:f>Sheet2!$A$2:$A$61</c:f>
              <c:numCache>
                <c:formatCode>General</c:formatCode>
                <c:ptCount val="60"/>
                <c:pt idx="0">
                  <c:v>0.0</c:v>
                </c:pt>
                <c:pt idx="1">
                  <c:v>0.1</c:v>
                </c:pt>
                <c:pt idx="2">
                  <c:v>0.0</c:v>
                </c:pt>
                <c:pt idx="3">
                  <c:v>0.0333</c:v>
                </c:pt>
                <c:pt idx="4">
                  <c:v>0.3333</c:v>
                </c:pt>
                <c:pt idx="5">
                  <c:v>0.2333</c:v>
                </c:pt>
                <c:pt idx="6">
                  <c:v>0.1</c:v>
                </c:pt>
                <c:pt idx="7">
                  <c:v>0.0333</c:v>
                </c:pt>
                <c:pt idx="8">
                  <c:v>0.0</c:v>
                </c:pt>
                <c:pt idx="9">
                  <c:v>0.8</c:v>
                </c:pt>
                <c:pt idx="10">
                  <c:v>0.0667</c:v>
                </c:pt>
                <c:pt idx="11">
                  <c:v>0.4</c:v>
                </c:pt>
                <c:pt idx="12">
                  <c:v>0.0</c:v>
                </c:pt>
                <c:pt idx="13">
                  <c:v>0.2333</c:v>
                </c:pt>
                <c:pt idx="14">
                  <c:v>0.0333</c:v>
                </c:pt>
                <c:pt idx="15">
                  <c:v>0.5333</c:v>
                </c:pt>
                <c:pt idx="16">
                  <c:v>0.0667</c:v>
                </c:pt>
                <c:pt idx="17">
                  <c:v>0.0333</c:v>
                </c:pt>
                <c:pt idx="18">
                  <c:v>0.0</c:v>
                </c:pt>
                <c:pt idx="19">
                  <c:v>0.0</c:v>
                </c:pt>
                <c:pt idx="20">
                  <c:v>0.4333</c:v>
                </c:pt>
                <c:pt idx="21">
                  <c:v>0.0333</c:v>
                </c:pt>
                <c:pt idx="22">
                  <c:v>0.3333</c:v>
                </c:pt>
                <c:pt idx="23">
                  <c:v>0.1667</c:v>
                </c:pt>
                <c:pt idx="24">
                  <c:v>0.2</c:v>
                </c:pt>
                <c:pt idx="25">
                  <c:v>0.0</c:v>
                </c:pt>
                <c:pt idx="26">
                  <c:v>0.1</c:v>
                </c:pt>
                <c:pt idx="27">
                  <c:v>0.0333</c:v>
                </c:pt>
                <c:pt idx="28">
                  <c:v>0.4333</c:v>
                </c:pt>
                <c:pt idx="29">
                  <c:v>0.0333</c:v>
                </c:pt>
                <c:pt idx="30">
                  <c:v>0.0</c:v>
                </c:pt>
                <c:pt idx="31">
                  <c:v>0.0667</c:v>
                </c:pt>
                <c:pt idx="32">
                  <c:v>0.3333</c:v>
                </c:pt>
                <c:pt idx="33">
                  <c:v>0.3667</c:v>
                </c:pt>
                <c:pt idx="34">
                  <c:v>0.0</c:v>
                </c:pt>
                <c:pt idx="35">
                  <c:v>0.4333</c:v>
                </c:pt>
                <c:pt idx="36">
                  <c:v>0.4667</c:v>
                </c:pt>
                <c:pt idx="37">
                  <c:v>0.6333</c:v>
                </c:pt>
                <c:pt idx="38">
                  <c:v>0.0333</c:v>
                </c:pt>
                <c:pt idx="39">
                  <c:v>0.1333</c:v>
                </c:pt>
                <c:pt idx="40">
                  <c:v>0.2</c:v>
                </c:pt>
                <c:pt idx="41">
                  <c:v>0.1</c:v>
                </c:pt>
                <c:pt idx="42">
                  <c:v>0.1</c:v>
                </c:pt>
                <c:pt idx="43">
                  <c:v>0.1</c:v>
                </c:pt>
                <c:pt idx="44">
                  <c:v>0.5</c:v>
                </c:pt>
                <c:pt idx="45">
                  <c:v>0.0</c:v>
                </c:pt>
                <c:pt idx="46">
                  <c:v>0.1667</c:v>
                </c:pt>
                <c:pt idx="47">
                  <c:v>0.0333</c:v>
                </c:pt>
                <c:pt idx="48">
                  <c:v>0.0667</c:v>
                </c:pt>
                <c:pt idx="49">
                  <c:v>0.1</c:v>
                </c:pt>
                <c:pt idx="50">
                  <c:v>0.1</c:v>
                </c:pt>
                <c:pt idx="51">
                  <c:v>0.0</c:v>
                </c:pt>
                <c:pt idx="52">
                  <c:v>0.1333</c:v>
                </c:pt>
                <c:pt idx="53">
                  <c:v>0.1</c:v>
                </c:pt>
                <c:pt idx="54">
                  <c:v>0.0</c:v>
                </c:pt>
                <c:pt idx="55">
                  <c:v>0.1333</c:v>
                </c:pt>
                <c:pt idx="56">
                  <c:v>0.0</c:v>
                </c:pt>
                <c:pt idx="57">
                  <c:v>0.2</c:v>
                </c:pt>
                <c:pt idx="58">
                  <c:v>0.1333</c:v>
                </c:pt>
                <c:pt idx="59">
                  <c:v>0.2333</c:v>
                </c:pt>
              </c:numCache>
            </c:numRef>
          </c:val>
        </c:ser>
        <c:ser>
          <c:idx val="1"/>
          <c:order val="1"/>
          <c:tx>
            <c:strRef>
              <c:f>Sheet2!$B$1</c:f>
              <c:strCache>
                <c:ptCount val="1"/>
                <c:pt idx="0">
                  <c:v>PRF</c:v>
                </c:pt>
              </c:strCache>
            </c:strRef>
          </c:tx>
          <c:invertIfNegative val="0"/>
          <c:val>
            <c:numRef>
              <c:f>Sheet2!$B$2:$B$61</c:f>
              <c:numCache>
                <c:formatCode>General</c:formatCode>
                <c:ptCount val="60"/>
                <c:pt idx="0">
                  <c:v>0.0</c:v>
                </c:pt>
                <c:pt idx="1">
                  <c:v>0.1</c:v>
                </c:pt>
                <c:pt idx="2">
                  <c:v>0.0</c:v>
                </c:pt>
                <c:pt idx="3">
                  <c:v>0.0</c:v>
                </c:pt>
                <c:pt idx="4">
                  <c:v>0.9</c:v>
                </c:pt>
                <c:pt idx="5">
                  <c:v>0.3</c:v>
                </c:pt>
                <c:pt idx="6">
                  <c:v>0.1</c:v>
                </c:pt>
                <c:pt idx="7">
                  <c:v>0.0</c:v>
                </c:pt>
                <c:pt idx="8">
                  <c:v>0.0</c:v>
                </c:pt>
                <c:pt idx="9">
                  <c:v>0.9</c:v>
                </c:pt>
                <c:pt idx="10">
                  <c:v>0.0667</c:v>
                </c:pt>
                <c:pt idx="11">
                  <c:v>0.4</c:v>
                </c:pt>
                <c:pt idx="12">
                  <c:v>0.0</c:v>
                </c:pt>
                <c:pt idx="13">
                  <c:v>0.2333</c:v>
                </c:pt>
                <c:pt idx="14">
                  <c:v>0.0333</c:v>
                </c:pt>
                <c:pt idx="15">
                  <c:v>0.5</c:v>
                </c:pt>
                <c:pt idx="16">
                  <c:v>0.0667</c:v>
                </c:pt>
                <c:pt idx="17">
                  <c:v>0.0333</c:v>
                </c:pt>
                <c:pt idx="18">
                  <c:v>0.0</c:v>
                </c:pt>
                <c:pt idx="19">
                  <c:v>0.0333</c:v>
                </c:pt>
                <c:pt idx="20">
                  <c:v>0.4</c:v>
                </c:pt>
                <c:pt idx="21">
                  <c:v>0.0</c:v>
                </c:pt>
                <c:pt idx="22">
                  <c:v>0.3333</c:v>
                </c:pt>
                <c:pt idx="23">
                  <c:v>0.2</c:v>
                </c:pt>
                <c:pt idx="24">
                  <c:v>0.3</c:v>
                </c:pt>
                <c:pt idx="25">
                  <c:v>0.0</c:v>
                </c:pt>
                <c:pt idx="26">
                  <c:v>0.0667</c:v>
                </c:pt>
                <c:pt idx="27">
                  <c:v>0.0333</c:v>
                </c:pt>
                <c:pt idx="28">
                  <c:v>0.4333</c:v>
                </c:pt>
                <c:pt idx="29">
                  <c:v>0.1</c:v>
                </c:pt>
                <c:pt idx="30">
                  <c:v>0.0</c:v>
                </c:pt>
                <c:pt idx="31">
                  <c:v>0.0333</c:v>
                </c:pt>
                <c:pt idx="32">
                  <c:v>0.4</c:v>
                </c:pt>
                <c:pt idx="33">
                  <c:v>0.3667</c:v>
                </c:pt>
                <c:pt idx="34">
                  <c:v>0.0</c:v>
                </c:pt>
                <c:pt idx="35">
                  <c:v>0.4667</c:v>
                </c:pt>
                <c:pt idx="36">
                  <c:v>0.4</c:v>
                </c:pt>
                <c:pt idx="37">
                  <c:v>0.7333</c:v>
                </c:pt>
                <c:pt idx="38">
                  <c:v>0.0333</c:v>
                </c:pt>
                <c:pt idx="39">
                  <c:v>0.1333</c:v>
                </c:pt>
                <c:pt idx="40">
                  <c:v>0.1667</c:v>
                </c:pt>
                <c:pt idx="41">
                  <c:v>0.1</c:v>
                </c:pt>
                <c:pt idx="42">
                  <c:v>0.1</c:v>
                </c:pt>
                <c:pt idx="43">
                  <c:v>0.1</c:v>
                </c:pt>
                <c:pt idx="44">
                  <c:v>0.7333</c:v>
                </c:pt>
                <c:pt idx="45">
                  <c:v>0.0</c:v>
                </c:pt>
                <c:pt idx="46">
                  <c:v>0.1333</c:v>
                </c:pt>
                <c:pt idx="47">
                  <c:v>0.0333</c:v>
                </c:pt>
                <c:pt idx="48">
                  <c:v>0.1</c:v>
                </c:pt>
                <c:pt idx="49">
                  <c:v>0.1333</c:v>
                </c:pt>
                <c:pt idx="50">
                  <c:v>0.2333</c:v>
                </c:pt>
                <c:pt idx="51">
                  <c:v>0.0</c:v>
                </c:pt>
                <c:pt idx="52">
                  <c:v>0.1333</c:v>
                </c:pt>
                <c:pt idx="53">
                  <c:v>0.1333</c:v>
                </c:pt>
                <c:pt idx="54">
                  <c:v>0.0</c:v>
                </c:pt>
                <c:pt idx="55">
                  <c:v>0.1667</c:v>
                </c:pt>
                <c:pt idx="56">
                  <c:v>0.0667</c:v>
                </c:pt>
                <c:pt idx="57">
                  <c:v>0.5</c:v>
                </c:pt>
                <c:pt idx="58">
                  <c:v>0.1333</c:v>
                </c:pt>
                <c:pt idx="59">
                  <c:v>0.2333</c:v>
                </c:pt>
              </c:numCache>
            </c:numRef>
          </c:val>
        </c:ser>
        <c:ser>
          <c:idx val="2"/>
          <c:order val="2"/>
          <c:tx>
            <c:strRef>
              <c:f>Sheet2!$C$1</c:f>
              <c:strCache>
                <c:ptCount val="1"/>
                <c:pt idx="0">
                  <c:v>PRFU</c:v>
                </c:pt>
              </c:strCache>
            </c:strRef>
          </c:tx>
          <c:invertIfNegative val="0"/>
          <c:val>
            <c:numRef>
              <c:f>Sheet2!$C$2:$C$61</c:f>
              <c:numCache>
                <c:formatCode>General</c:formatCode>
                <c:ptCount val="60"/>
                <c:pt idx="0">
                  <c:v>0.0</c:v>
                </c:pt>
                <c:pt idx="1">
                  <c:v>0.1</c:v>
                </c:pt>
                <c:pt idx="2">
                  <c:v>0.0</c:v>
                </c:pt>
                <c:pt idx="3">
                  <c:v>0.0</c:v>
                </c:pt>
                <c:pt idx="4">
                  <c:v>0.9</c:v>
                </c:pt>
                <c:pt idx="5">
                  <c:v>0.2667</c:v>
                </c:pt>
                <c:pt idx="6">
                  <c:v>0.1</c:v>
                </c:pt>
                <c:pt idx="7">
                  <c:v>0.0</c:v>
                </c:pt>
                <c:pt idx="8">
                  <c:v>0.0</c:v>
                </c:pt>
                <c:pt idx="9">
                  <c:v>0.9</c:v>
                </c:pt>
                <c:pt idx="10">
                  <c:v>0.1333</c:v>
                </c:pt>
                <c:pt idx="11">
                  <c:v>0.4</c:v>
                </c:pt>
                <c:pt idx="12">
                  <c:v>0.0</c:v>
                </c:pt>
                <c:pt idx="13">
                  <c:v>0.2333</c:v>
                </c:pt>
                <c:pt idx="14">
                  <c:v>0.0333</c:v>
                </c:pt>
                <c:pt idx="15">
                  <c:v>0.5667</c:v>
                </c:pt>
                <c:pt idx="16">
                  <c:v>0.1</c:v>
                </c:pt>
                <c:pt idx="17">
                  <c:v>0.0333</c:v>
                </c:pt>
                <c:pt idx="18">
                  <c:v>0.0</c:v>
                </c:pt>
                <c:pt idx="19">
                  <c:v>0.0333</c:v>
                </c:pt>
                <c:pt idx="20">
                  <c:v>0.3667</c:v>
                </c:pt>
                <c:pt idx="21">
                  <c:v>0.0</c:v>
                </c:pt>
                <c:pt idx="22">
                  <c:v>0.3</c:v>
                </c:pt>
                <c:pt idx="23">
                  <c:v>0.2</c:v>
                </c:pt>
                <c:pt idx="24">
                  <c:v>0.3333</c:v>
                </c:pt>
                <c:pt idx="25">
                  <c:v>0.0</c:v>
                </c:pt>
                <c:pt idx="26">
                  <c:v>0.1333</c:v>
                </c:pt>
                <c:pt idx="27">
                  <c:v>0.0333</c:v>
                </c:pt>
                <c:pt idx="28">
                  <c:v>0.4</c:v>
                </c:pt>
                <c:pt idx="29">
                  <c:v>0.1</c:v>
                </c:pt>
                <c:pt idx="30">
                  <c:v>0.0</c:v>
                </c:pt>
                <c:pt idx="31">
                  <c:v>0.0667</c:v>
                </c:pt>
                <c:pt idx="32">
                  <c:v>0.4</c:v>
                </c:pt>
                <c:pt idx="33">
                  <c:v>0.5333</c:v>
                </c:pt>
                <c:pt idx="34">
                  <c:v>0.0</c:v>
                </c:pt>
                <c:pt idx="35">
                  <c:v>0.4667</c:v>
                </c:pt>
                <c:pt idx="36">
                  <c:v>0.4</c:v>
                </c:pt>
                <c:pt idx="37">
                  <c:v>0.8333</c:v>
                </c:pt>
                <c:pt idx="38">
                  <c:v>0.0333</c:v>
                </c:pt>
                <c:pt idx="39">
                  <c:v>0.2</c:v>
                </c:pt>
                <c:pt idx="40">
                  <c:v>0.2333</c:v>
                </c:pt>
                <c:pt idx="41">
                  <c:v>0.1</c:v>
                </c:pt>
                <c:pt idx="42">
                  <c:v>0.1</c:v>
                </c:pt>
                <c:pt idx="43">
                  <c:v>0.1</c:v>
                </c:pt>
                <c:pt idx="44">
                  <c:v>0.7667</c:v>
                </c:pt>
                <c:pt idx="45">
                  <c:v>0.2333</c:v>
                </c:pt>
                <c:pt idx="46">
                  <c:v>0.1667</c:v>
                </c:pt>
                <c:pt idx="47">
                  <c:v>0.0333</c:v>
                </c:pt>
                <c:pt idx="48">
                  <c:v>0.3667</c:v>
                </c:pt>
                <c:pt idx="49">
                  <c:v>0.1333</c:v>
                </c:pt>
                <c:pt idx="50">
                  <c:v>0.0</c:v>
                </c:pt>
                <c:pt idx="51">
                  <c:v>0.0</c:v>
                </c:pt>
                <c:pt idx="52">
                  <c:v>0.1333</c:v>
                </c:pt>
                <c:pt idx="53">
                  <c:v>0.2333</c:v>
                </c:pt>
                <c:pt idx="54">
                  <c:v>0.0</c:v>
                </c:pt>
                <c:pt idx="55">
                  <c:v>0.2</c:v>
                </c:pt>
                <c:pt idx="56">
                  <c:v>0.0667</c:v>
                </c:pt>
                <c:pt idx="57">
                  <c:v>0.5</c:v>
                </c:pt>
                <c:pt idx="58">
                  <c:v>0.1333</c:v>
                </c:pt>
                <c:pt idx="59">
                  <c:v>0.2333</c:v>
                </c:pt>
              </c:numCache>
            </c:numRef>
          </c:val>
        </c:ser>
        <c:dLbls>
          <c:showLegendKey val="0"/>
          <c:showVal val="0"/>
          <c:showCatName val="0"/>
          <c:showSerName val="0"/>
          <c:showPercent val="0"/>
          <c:showBubbleSize val="0"/>
        </c:dLbls>
        <c:gapWidth val="150"/>
        <c:axId val="372258072"/>
        <c:axId val="543873160"/>
      </c:barChart>
      <c:catAx>
        <c:axId val="372258072"/>
        <c:scaling>
          <c:orientation val="minMax"/>
        </c:scaling>
        <c:delete val="0"/>
        <c:axPos val="b"/>
        <c:majorTickMark val="out"/>
        <c:minorTickMark val="none"/>
        <c:tickLblPos val="nextTo"/>
        <c:crossAx val="543873160"/>
        <c:crosses val="autoZero"/>
        <c:auto val="1"/>
        <c:lblAlgn val="ctr"/>
        <c:lblOffset val="100"/>
        <c:noMultiLvlLbl val="0"/>
      </c:catAx>
      <c:valAx>
        <c:axId val="543873160"/>
        <c:scaling>
          <c:orientation val="minMax"/>
        </c:scaling>
        <c:delete val="0"/>
        <c:axPos val="l"/>
        <c:majorGridlines/>
        <c:numFmt formatCode="General" sourceLinked="1"/>
        <c:majorTickMark val="out"/>
        <c:minorTickMark val="none"/>
        <c:tickLblPos val="nextTo"/>
        <c:crossAx val="37225807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ED250-2A36-3941-8677-67D81961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2979</Words>
  <Characters>16984</Characters>
  <Application>Microsoft Macintosh Word</Application>
  <DocSecurity>0</DocSecurity>
  <Lines>141</Lines>
  <Paragraphs>39</Paragraphs>
  <ScaleCrop>false</ScaleCrop>
  <Company/>
  <LinksUpToDate>false</LinksUpToDate>
  <CharactersWithSpaces>19924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Bhandari</dc:creator>
  <cp:keywords/>
  <dc:description/>
  <cp:lastModifiedBy>Aayush Bhandari</cp:lastModifiedBy>
  <cp:revision>2</cp:revision>
  <dcterms:created xsi:type="dcterms:W3CDTF">2014-12-13T07:53:00Z</dcterms:created>
  <dcterms:modified xsi:type="dcterms:W3CDTF">2014-12-13T07:53:00Z</dcterms:modified>
</cp:coreProperties>
</file>